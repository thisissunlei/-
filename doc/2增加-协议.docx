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C147AF6" w14:textId="1C2E5FF8" w:rsidR="00E074FC" w:rsidDel="00B52706" w:rsidRDefault="00A36F6B">
      <w:pPr>
        <w:widowControl w:val="0"/>
        <w:numPr>
          <w:ilvl w:val="0"/>
          <w:numId w:val="1"/>
        </w:numPr>
        <w:jc w:val="left"/>
        <w:rPr>
          <w:del w:id="0" w:author="1961185600@qq.com" w:date="2018-07-10T13:53:00Z"/>
          <w:rFonts w:ascii="宋体" w:hAnsi="宋体" w:cs="宋体"/>
          <w:b/>
          <w:bCs/>
          <w:sz w:val="28"/>
          <w:szCs w:val="28"/>
        </w:rPr>
      </w:pPr>
      <w:del w:id="1" w:author="1961185600@qq.com" w:date="2018-07-10T13:53:00Z">
        <w:r w:rsidDel="00B52706">
          <w:rPr>
            <w:rFonts w:ascii="宋体" w:hAnsi="宋体" w:cs="宋体" w:hint="eastAsia"/>
            <w:b/>
            <w:bCs/>
            <w:sz w:val="28"/>
            <w:szCs w:val="28"/>
          </w:rPr>
          <w:delText xml:space="preserve"> </w:delText>
        </w:r>
        <w:r w:rsidDel="00B52706">
          <w:rPr>
            <w:rFonts w:ascii="宋体" w:hAnsi="宋体" w:cs="宋体" w:hint="eastAsia"/>
            <w:b/>
            <w:bCs/>
            <w:sz w:val="28"/>
            <w:szCs w:val="28"/>
          </w:rPr>
          <w:delText>会籍详情</w:delText>
        </w:r>
      </w:del>
    </w:p>
    <w:p w14:paraId="68BE2AEC" w14:textId="3A246DAF" w:rsidR="00E074FC" w:rsidDel="00B52706" w:rsidRDefault="00E074FC">
      <w:pPr>
        <w:widowControl w:val="0"/>
        <w:jc w:val="left"/>
        <w:rPr>
          <w:del w:id="2" w:author="1961185600@qq.com" w:date="2018-07-10T13:53:00Z"/>
          <w:rFonts w:ascii="宋体" w:hAnsi="宋体" w:cs="宋体"/>
          <w:sz w:val="20"/>
          <w:szCs w:val="20"/>
        </w:rPr>
      </w:pPr>
    </w:p>
    <w:p w14:paraId="62818DCD" w14:textId="53705CED" w:rsidR="00E074FC" w:rsidDel="00B52706" w:rsidRDefault="00A36F6B">
      <w:pPr>
        <w:widowControl w:val="0"/>
        <w:jc w:val="left"/>
        <w:rPr>
          <w:del w:id="3" w:author="1961185600@qq.com" w:date="2018-07-10T13:53:00Z"/>
          <w:rFonts w:ascii="宋体" w:hAnsi="宋体" w:cs="宋体"/>
          <w:b/>
          <w:bCs/>
          <w:sz w:val="20"/>
          <w:szCs w:val="20"/>
        </w:rPr>
      </w:pPr>
      <w:bookmarkStart w:id="4" w:name="OLE_LINK1"/>
      <w:bookmarkStart w:id="5" w:name="OLE_LINK2"/>
      <w:del w:id="6" w:author="1961185600@qq.com" w:date="2018-07-10T13:53:00Z">
        <w:r w:rsidDel="00B52706">
          <w:rPr>
            <w:rFonts w:ascii="宋体" w:hAnsi="宋体" w:cs="宋体" w:hint="eastAsia"/>
            <w:b/>
            <w:bCs/>
            <w:sz w:val="20"/>
            <w:szCs w:val="20"/>
          </w:rPr>
          <w:delText>主体</w:delText>
        </w:r>
        <w:bookmarkEnd w:id="4"/>
        <w:bookmarkEnd w:id="5"/>
        <w:r w:rsidDel="00B52706">
          <w:rPr>
            <w:rFonts w:ascii="宋体" w:hAnsi="宋体" w:cs="宋体" w:hint="eastAsia"/>
            <w:b/>
            <w:bCs/>
            <w:sz w:val="20"/>
            <w:szCs w:val="20"/>
          </w:rPr>
          <w:delText>信息</w:delText>
        </w:r>
      </w:del>
    </w:p>
    <w:p w14:paraId="1F29EB29" w14:textId="18A9C6DE" w:rsidR="00E074FC" w:rsidDel="00B52706" w:rsidRDefault="00E074FC">
      <w:pPr>
        <w:widowControl w:val="0"/>
        <w:jc w:val="left"/>
        <w:rPr>
          <w:del w:id="7" w:author="1961185600@qq.com" w:date="2018-07-10T13:53:00Z"/>
          <w:rFonts w:ascii="宋体" w:hAnsi="宋体" w:cs="宋体"/>
          <w:b/>
          <w:bCs/>
          <w:sz w:val="20"/>
          <w:szCs w:val="20"/>
        </w:rPr>
      </w:pPr>
    </w:p>
    <w:p w14:paraId="262F36C6" w14:textId="3E0354CB" w:rsidR="00E074FC" w:rsidDel="00B52706" w:rsidRDefault="00A36F6B">
      <w:pPr>
        <w:widowControl w:val="0"/>
        <w:jc w:val="left"/>
        <w:rPr>
          <w:del w:id="8" w:author="1961185600@qq.com" w:date="2018-07-10T13:53:00Z"/>
          <w:rFonts w:ascii="宋体" w:hAnsi="宋体" w:cs="宋体"/>
          <w:b/>
          <w:bCs/>
          <w:sz w:val="20"/>
          <w:szCs w:val="20"/>
        </w:rPr>
      </w:pPr>
      <w:del w:id="9" w:author="1961185600@qq.com" w:date="2018-07-10T13:53:00Z">
        <w:r w:rsidDel="00B52706">
          <w:rPr>
            <w:rFonts w:ascii="宋体" w:hAnsi="宋体" w:cs="宋体" w:hint="eastAsia"/>
            <w:b/>
            <w:bCs/>
            <w:sz w:val="20"/>
            <w:szCs w:val="20"/>
          </w:rPr>
          <w:delText>会员信息</w:delText>
        </w:r>
      </w:del>
    </w:p>
    <w:tbl>
      <w:tblPr>
        <w:tblStyle w:val="ae"/>
        <w:tblW w:w="8522" w:type="dxa"/>
        <w:tblLayout w:type="fixed"/>
        <w:tblLook w:val="04A0" w:firstRow="1" w:lastRow="0" w:firstColumn="1" w:lastColumn="0" w:noHBand="0" w:noVBand="1"/>
      </w:tblPr>
      <w:tblGrid>
        <w:gridCol w:w="4261"/>
        <w:gridCol w:w="4261"/>
      </w:tblGrid>
      <w:tr w:rsidR="00E074FC" w:rsidDel="00B52706" w14:paraId="754606E8" w14:textId="10C476BB">
        <w:trPr>
          <w:del w:id="10" w:author="1961185600@qq.com" w:date="2018-07-10T13:53:00Z"/>
        </w:trPr>
        <w:tc>
          <w:tcPr>
            <w:tcW w:w="4261" w:type="dxa"/>
          </w:tcPr>
          <w:p w14:paraId="7C550A37" w14:textId="7BD7FA59" w:rsidR="00E074FC" w:rsidDel="00B52706" w:rsidRDefault="00A36F6B">
            <w:pPr>
              <w:spacing w:line="395" w:lineRule="exact"/>
              <w:jc w:val="left"/>
              <w:rPr>
                <w:del w:id="11" w:author="1961185600@qq.com" w:date="2018-07-10T13:53:00Z"/>
                <w:rFonts w:ascii="宋体" w:hAnsi="宋体" w:cs="宋体"/>
                <w:kern w:val="0"/>
                <w:sz w:val="20"/>
                <w:szCs w:val="20"/>
              </w:rPr>
            </w:pPr>
            <w:del w:id="12" w:author="1961185600@qq.com" w:date="2018-07-10T13:53:00Z">
              <w:r w:rsidDel="00B52706">
                <w:rPr>
                  <w:rFonts w:ascii="宋体" w:hAnsi="宋体" w:cs="宋体" w:hint="eastAsia"/>
                  <w:kern w:val="0"/>
                  <w:sz w:val="20"/>
                  <w:szCs w:val="20"/>
                </w:rPr>
                <w:delText>会员公司</w:delText>
              </w:r>
              <w:r w:rsidDel="00B52706">
                <w:rPr>
                  <w:rFonts w:ascii="宋体" w:hAnsi="宋体" w:cs="宋体" w:hint="eastAsia"/>
                  <w:kern w:val="0"/>
                  <w:sz w:val="20"/>
                  <w:szCs w:val="20"/>
                </w:rPr>
                <w:delText>/</w:delText>
              </w:r>
              <w:r w:rsidDel="00B52706">
                <w:rPr>
                  <w:rFonts w:ascii="宋体" w:hAnsi="宋体" w:cs="宋体" w:hint="eastAsia"/>
                  <w:kern w:val="0"/>
                  <w:sz w:val="20"/>
                  <w:szCs w:val="20"/>
                </w:rPr>
                <w:delText>贵方名称（法定登记的名称）：</w:delText>
              </w:r>
            </w:del>
          </w:p>
        </w:tc>
        <w:tc>
          <w:tcPr>
            <w:tcW w:w="4261" w:type="dxa"/>
          </w:tcPr>
          <w:p w14:paraId="6575DA56" w14:textId="27AC1C3F" w:rsidR="00E074FC" w:rsidDel="00B52706" w:rsidRDefault="00E074FC">
            <w:pPr>
              <w:spacing w:line="395" w:lineRule="exact"/>
              <w:jc w:val="left"/>
              <w:rPr>
                <w:del w:id="13" w:author="1961185600@qq.com" w:date="2018-07-10T13:53:00Z"/>
                <w:rFonts w:ascii="宋体" w:hAnsi="宋体" w:cs="宋体"/>
                <w:sz w:val="20"/>
                <w:szCs w:val="20"/>
              </w:rPr>
            </w:pPr>
          </w:p>
        </w:tc>
      </w:tr>
      <w:tr w:rsidR="00E074FC" w:rsidDel="00B52706" w14:paraId="666DEF7D" w14:textId="00BE128E">
        <w:trPr>
          <w:del w:id="14" w:author="1961185600@qq.com" w:date="2018-07-10T13:53:00Z"/>
        </w:trPr>
        <w:tc>
          <w:tcPr>
            <w:tcW w:w="4261" w:type="dxa"/>
          </w:tcPr>
          <w:p w14:paraId="1A83E12D" w14:textId="428316EA" w:rsidR="00E074FC" w:rsidDel="00B52706" w:rsidRDefault="00A36F6B">
            <w:pPr>
              <w:spacing w:line="395" w:lineRule="exact"/>
              <w:jc w:val="left"/>
              <w:rPr>
                <w:del w:id="15" w:author="1961185600@qq.com" w:date="2018-07-10T13:53:00Z"/>
                <w:rFonts w:ascii="宋体" w:hAnsi="宋体" w:cs="宋体"/>
                <w:sz w:val="20"/>
                <w:szCs w:val="20"/>
              </w:rPr>
            </w:pPr>
            <w:del w:id="16" w:author="1961185600@qq.com" w:date="2018-07-10T13:53:00Z">
              <w:r w:rsidDel="00B52706">
                <w:rPr>
                  <w:rFonts w:ascii="宋体" w:hAnsi="宋体" w:cs="宋体" w:hint="eastAsia"/>
                  <w:sz w:val="20"/>
                  <w:szCs w:val="20"/>
                </w:rPr>
                <w:delText>管理员姓名：</w:delText>
              </w:r>
            </w:del>
          </w:p>
        </w:tc>
        <w:tc>
          <w:tcPr>
            <w:tcW w:w="4261" w:type="dxa"/>
          </w:tcPr>
          <w:p w14:paraId="50624E98" w14:textId="3A12DD3C" w:rsidR="00E074FC" w:rsidDel="00B52706" w:rsidRDefault="00E074FC">
            <w:pPr>
              <w:spacing w:line="395" w:lineRule="exact"/>
              <w:jc w:val="left"/>
              <w:rPr>
                <w:del w:id="17" w:author="1961185600@qq.com" w:date="2018-07-10T13:53:00Z"/>
                <w:rFonts w:ascii="宋体" w:hAnsi="宋体" w:cs="宋体"/>
                <w:sz w:val="20"/>
                <w:szCs w:val="20"/>
              </w:rPr>
            </w:pPr>
          </w:p>
        </w:tc>
      </w:tr>
      <w:tr w:rsidR="00E074FC" w:rsidDel="00B52706" w14:paraId="4798226A" w14:textId="0C299B84">
        <w:trPr>
          <w:del w:id="18" w:author="1961185600@qq.com" w:date="2018-07-10T13:53:00Z"/>
        </w:trPr>
        <w:tc>
          <w:tcPr>
            <w:tcW w:w="4261" w:type="dxa"/>
          </w:tcPr>
          <w:p w14:paraId="2289792F" w14:textId="561BC069" w:rsidR="00E074FC" w:rsidDel="00B52706" w:rsidRDefault="00A36F6B">
            <w:pPr>
              <w:spacing w:line="395" w:lineRule="exact"/>
              <w:jc w:val="left"/>
              <w:rPr>
                <w:del w:id="19" w:author="1961185600@qq.com" w:date="2018-07-10T13:53:00Z"/>
                <w:rFonts w:ascii="宋体" w:hAnsi="宋体" w:cs="宋体"/>
                <w:sz w:val="20"/>
                <w:szCs w:val="20"/>
              </w:rPr>
            </w:pPr>
            <w:del w:id="20" w:author="1961185600@qq.com" w:date="2018-07-10T13:53:00Z">
              <w:r w:rsidDel="00B52706">
                <w:rPr>
                  <w:rFonts w:ascii="宋体" w:hAnsi="宋体" w:cs="宋体" w:hint="eastAsia"/>
                  <w:sz w:val="20"/>
                  <w:szCs w:val="20"/>
                </w:rPr>
                <w:delText>电话及电子邮箱：</w:delText>
              </w:r>
            </w:del>
          </w:p>
        </w:tc>
        <w:tc>
          <w:tcPr>
            <w:tcW w:w="4261" w:type="dxa"/>
          </w:tcPr>
          <w:p w14:paraId="0EFAD3B3" w14:textId="01B15C2B" w:rsidR="00E074FC" w:rsidDel="00B52706" w:rsidRDefault="00E074FC">
            <w:pPr>
              <w:spacing w:line="395" w:lineRule="exact"/>
              <w:jc w:val="left"/>
              <w:rPr>
                <w:del w:id="21" w:author="1961185600@qq.com" w:date="2018-07-10T13:53:00Z"/>
                <w:rFonts w:ascii="宋体" w:hAnsi="宋体" w:cs="宋体"/>
                <w:sz w:val="20"/>
                <w:szCs w:val="20"/>
              </w:rPr>
            </w:pPr>
          </w:p>
        </w:tc>
      </w:tr>
      <w:tr w:rsidR="00E074FC" w:rsidDel="00B52706" w14:paraId="44E7891C" w14:textId="19424E95">
        <w:trPr>
          <w:del w:id="22" w:author="1961185600@qq.com" w:date="2018-07-10T13:53:00Z"/>
        </w:trPr>
        <w:tc>
          <w:tcPr>
            <w:tcW w:w="4261" w:type="dxa"/>
          </w:tcPr>
          <w:p w14:paraId="326D12AD" w14:textId="3179844D" w:rsidR="00E074FC" w:rsidDel="00B52706" w:rsidRDefault="00A36F6B">
            <w:pPr>
              <w:spacing w:line="395" w:lineRule="exact"/>
              <w:jc w:val="left"/>
              <w:rPr>
                <w:del w:id="23" w:author="1961185600@qq.com" w:date="2018-07-10T13:53:00Z"/>
                <w:rFonts w:ascii="宋体" w:hAnsi="宋体" w:cs="宋体"/>
                <w:sz w:val="20"/>
                <w:szCs w:val="20"/>
              </w:rPr>
            </w:pPr>
            <w:del w:id="24" w:author="1961185600@qq.com" w:date="2018-07-10T13:53:00Z">
              <w:r w:rsidDel="00B52706">
                <w:rPr>
                  <w:rFonts w:ascii="宋体" w:hAnsi="宋体" w:cs="宋体" w:hint="eastAsia"/>
                  <w:sz w:val="20"/>
                  <w:szCs w:val="20"/>
                </w:rPr>
                <w:delText>通讯地址：</w:delText>
              </w:r>
            </w:del>
          </w:p>
        </w:tc>
        <w:tc>
          <w:tcPr>
            <w:tcW w:w="4261" w:type="dxa"/>
          </w:tcPr>
          <w:p w14:paraId="1D724C58" w14:textId="1DD54199" w:rsidR="00E074FC" w:rsidDel="00B52706" w:rsidRDefault="00E074FC">
            <w:pPr>
              <w:spacing w:line="395" w:lineRule="exact"/>
              <w:jc w:val="left"/>
              <w:rPr>
                <w:del w:id="25" w:author="1961185600@qq.com" w:date="2018-07-10T13:53:00Z"/>
                <w:rFonts w:ascii="宋体" w:hAnsi="宋体" w:cs="宋体"/>
                <w:sz w:val="20"/>
                <w:szCs w:val="20"/>
              </w:rPr>
            </w:pPr>
          </w:p>
        </w:tc>
      </w:tr>
    </w:tbl>
    <w:p w14:paraId="0183D968" w14:textId="1FCD6A9B" w:rsidR="00E074FC" w:rsidDel="00B52706" w:rsidRDefault="00E074FC">
      <w:pPr>
        <w:widowControl w:val="0"/>
        <w:jc w:val="left"/>
        <w:rPr>
          <w:del w:id="26" w:author="1961185600@qq.com" w:date="2018-07-10T13:53:00Z"/>
          <w:rFonts w:ascii="宋体" w:hAnsi="宋体" w:cs="宋体"/>
          <w:b/>
          <w:bCs/>
          <w:sz w:val="20"/>
          <w:szCs w:val="20"/>
        </w:rPr>
      </w:pPr>
    </w:p>
    <w:p w14:paraId="3A382347" w14:textId="4D4A82CF" w:rsidR="00E074FC" w:rsidDel="00B52706" w:rsidRDefault="00A36F6B">
      <w:pPr>
        <w:widowControl w:val="0"/>
        <w:jc w:val="left"/>
        <w:rPr>
          <w:del w:id="27" w:author="1961185600@qq.com" w:date="2018-07-10T13:53:00Z"/>
          <w:rFonts w:ascii="宋体" w:hAnsi="宋体" w:cs="宋体"/>
          <w:b/>
          <w:bCs/>
          <w:sz w:val="20"/>
          <w:szCs w:val="20"/>
        </w:rPr>
      </w:pPr>
      <w:del w:id="28" w:author="1961185600@qq.com" w:date="2018-07-10T13:53:00Z">
        <w:r w:rsidDel="00B52706">
          <w:rPr>
            <w:rFonts w:ascii="宋体" w:hAnsi="宋体" w:cs="宋体" w:hint="eastAsia"/>
            <w:b/>
            <w:bCs/>
            <w:sz w:val="20"/>
            <w:szCs w:val="20"/>
          </w:rPr>
          <w:delText xml:space="preserve">KrSpace </w:delText>
        </w:r>
        <w:r w:rsidDel="00B52706">
          <w:rPr>
            <w:rFonts w:ascii="宋体" w:hAnsi="宋体" w:cs="宋体" w:hint="eastAsia"/>
            <w:b/>
            <w:bCs/>
            <w:sz w:val="20"/>
            <w:szCs w:val="20"/>
          </w:rPr>
          <w:delText>服务主体信息</w:delText>
        </w:r>
      </w:del>
    </w:p>
    <w:tbl>
      <w:tblPr>
        <w:tblStyle w:val="ae"/>
        <w:tblW w:w="8522" w:type="dxa"/>
        <w:tblLayout w:type="fixed"/>
        <w:tblLook w:val="04A0" w:firstRow="1" w:lastRow="0" w:firstColumn="1" w:lastColumn="0" w:noHBand="0" w:noVBand="1"/>
      </w:tblPr>
      <w:tblGrid>
        <w:gridCol w:w="4261"/>
        <w:gridCol w:w="4261"/>
      </w:tblGrid>
      <w:tr w:rsidR="00E074FC" w:rsidDel="00B52706" w14:paraId="38002CB0" w14:textId="4C6E9739">
        <w:trPr>
          <w:del w:id="29" w:author="1961185600@qq.com" w:date="2018-07-10T13:53:00Z"/>
        </w:trPr>
        <w:tc>
          <w:tcPr>
            <w:tcW w:w="4261" w:type="dxa"/>
          </w:tcPr>
          <w:p w14:paraId="16AE32FD" w14:textId="2AE1C9CF" w:rsidR="00E074FC" w:rsidDel="00B52706" w:rsidRDefault="00A36F6B">
            <w:pPr>
              <w:spacing w:line="360" w:lineRule="auto"/>
              <w:jc w:val="left"/>
              <w:rPr>
                <w:del w:id="30" w:author="1961185600@qq.com" w:date="2018-07-10T13:53:00Z"/>
                <w:rFonts w:ascii="宋体" w:hAnsi="宋体" w:cs="宋体"/>
                <w:sz w:val="20"/>
                <w:szCs w:val="20"/>
              </w:rPr>
            </w:pPr>
            <w:del w:id="31" w:author="1961185600@qq.com" w:date="2018-07-10T13:53:00Z">
              <w:r w:rsidDel="00B52706">
                <w:rPr>
                  <w:rFonts w:ascii="宋体" w:hAnsi="宋体" w:cs="宋体" w:hint="eastAsia"/>
                  <w:sz w:val="20"/>
                  <w:szCs w:val="20"/>
                </w:rPr>
                <w:delText>公司名称：</w:delText>
              </w:r>
            </w:del>
          </w:p>
        </w:tc>
        <w:tc>
          <w:tcPr>
            <w:tcW w:w="4261" w:type="dxa"/>
          </w:tcPr>
          <w:p w14:paraId="33E6CAD5" w14:textId="3307C71E" w:rsidR="00E074FC" w:rsidDel="00B52706" w:rsidRDefault="00E074FC">
            <w:pPr>
              <w:spacing w:line="360" w:lineRule="auto"/>
              <w:jc w:val="left"/>
              <w:rPr>
                <w:del w:id="32" w:author="1961185600@qq.com" w:date="2018-07-10T13:53:00Z"/>
                <w:rFonts w:ascii="微软雅黑" w:eastAsia="微软雅黑" w:hAnsi="微软雅黑"/>
                <w:sz w:val="20"/>
                <w:szCs w:val="20"/>
              </w:rPr>
            </w:pPr>
          </w:p>
        </w:tc>
      </w:tr>
      <w:tr w:rsidR="00E074FC" w:rsidDel="00B52706" w14:paraId="70BC9EA5" w14:textId="45BC8874">
        <w:trPr>
          <w:del w:id="33" w:author="1961185600@qq.com" w:date="2018-07-10T13:53:00Z"/>
        </w:trPr>
        <w:tc>
          <w:tcPr>
            <w:tcW w:w="4261" w:type="dxa"/>
          </w:tcPr>
          <w:p w14:paraId="79BF3792" w14:textId="72A99186" w:rsidR="00E074FC" w:rsidDel="00B52706" w:rsidRDefault="00A36F6B">
            <w:pPr>
              <w:spacing w:line="360" w:lineRule="auto"/>
              <w:jc w:val="left"/>
              <w:rPr>
                <w:del w:id="34" w:author="1961185600@qq.com" w:date="2018-07-10T13:53:00Z"/>
                <w:rFonts w:ascii="微软雅黑" w:eastAsia="微软雅黑" w:hAnsi="微软雅黑"/>
                <w:sz w:val="20"/>
                <w:szCs w:val="20"/>
              </w:rPr>
            </w:pPr>
            <w:del w:id="35" w:author="1961185600@qq.com" w:date="2018-07-10T13:53:00Z">
              <w:r w:rsidDel="00B52706">
                <w:rPr>
                  <w:rFonts w:asciiTheme="minorEastAsia" w:eastAsiaTheme="minorEastAsia" w:hAnsiTheme="minorEastAsia" w:cstheme="minorEastAsia" w:hint="eastAsia"/>
                  <w:sz w:val="20"/>
                  <w:szCs w:val="20"/>
                </w:rPr>
                <w:delText>社区名称：</w:delText>
              </w:r>
            </w:del>
          </w:p>
        </w:tc>
        <w:tc>
          <w:tcPr>
            <w:tcW w:w="4261" w:type="dxa"/>
          </w:tcPr>
          <w:p w14:paraId="37C3E1DD" w14:textId="6E40C46D" w:rsidR="00E074FC" w:rsidDel="00B52706" w:rsidRDefault="00E074FC">
            <w:pPr>
              <w:spacing w:line="360" w:lineRule="auto"/>
              <w:jc w:val="left"/>
              <w:rPr>
                <w:del w:id="36" w:author="1961185600@qq.com" w:date="2018-07-10T13:53:00Z"/>
                <w:rFonts w:ascii="微软雅黑" w:eastAsia="微软雅黑" w:hAnsi="微软雅黑"/>
                <w:sz w:val="20"/>
                <w:szCs w:val="20"/>
              </w:rPr>
            </w:pPr>
          </w:p>
        </w:tc>
      </w:tr>
      <w:tr w:rsidR="00E074FC" w:rsidDel="00B52706" w14:paraId="63558822" w14:textId="4ECF759F">
        <w:trPr>
          <w:del w:id="37" w:author="1961185600@qq.com" w:date="2018-07-10T13:53:00Z"/>
        </w:trPr>
        <w:tc>
          <w:tcPr>
            <w:tcW w:w="4261" w:type="dxa"/>
          </w:tcPr>
          <w:p w14:paraId="0F1F0519" w14:textId="589B85AB" w:rsidR="00E074FC" w:rsidDel="00B52706" w:rsidRDefault="00A36F6B">
            <w:pPr>
              <w:spacing w:line="360" w:lineRule="auto"/>
              <w:jc w:val="left"/>
              <w:rPr>
                <w:del w:id="38" w:author="1961185600@qq.com" w:date="2018-07-10T13:53:00Z"/>
                <w:rFonts w:ascii="宋体" w:hAnsi="宋体" w:cs="宋体"/>
                <w:sz w:val="20"/>
                <w:szCs w:val="20"/>
              </w:rPr>
            </w:pPr>
            <w:del w:id="39" w:author="1961185600@qq.com" w:date="2018-07-10T13:53:00Z">
              <w:r w:rsidDel="00B52706">
                <w:rPr>
                  <w:rFonts w:ascii="宋体" w:hAnsi="宋体" w:cs="宋体" w:hint="eastAsia"/>
                  <w:sz w:val="20"/>
                  <w:szCs w:val="20"/>
                </w:rPr>
                <w:delText>开户名称：</w:delText>
              </w:r>
            </w:del>
          </w:p>
        </w:tc>
        <w:tc>
          <w:tcPr>
            <w:tcW w:w="4261" w:type="dxa"/>
          </w:tcPr>
          <w:p w14:paraId="34134BF3" w14:textId="6163DAD8" w:rsidR="00E074FC" w:rsidDel="00B52706" w:rsidRDefault="00E074FC">
            <w:pPr>
              <w:spacing w:line="360" w:lineRule="auto"/>
              <w:jc w:val="left"/>
              <w:rPr>
                <w:del w:id="40" w:author="1961185600@qq.com" w:date="2018-07-10T13:53:00Z"/>
                <w:rFonts w:ascii="微软雅黑" w:eastAsia="微软雅黑" w:hAnsi="微软雅黑"/>
                <w:sz w:val="20"/>
                <w:szCs w:val="20"/>
              </w:rPr>
            </w:pPr>
          </w:p>
        </w:tc>
      </w:tr>
      <w:tr w:rsidR="00E074FC" w:rsidDel="00B52706" w14:paraId="6BFB38C5" w14:textId="2DAEEAEA">
        <w:trPr>
          <w:del w:id="41" w:author="1961185600@qq.com" w:date="2018-07-10T13:53:00Z"/>
        </w:trPr>
        <w:tc>
          <w:tcPr>
            <w:tcW w:w="4261" w:type="dxa"/>
          </w:tcPr>
          <w:p w14:paraId="63547EE7" w14:textId="3FA4CD64" w:rsidR="00E074FC" w:rsidDel="00B52706" w:rsidRDefault="00A36F6B">
            <w:pPr>
              <w:spacing w:line="360" w:lineRule="auto"/>
              <w:jc w:val="left"/>
              <w:rPr>
                <w:del w:id="42" w:author="1961185600@qq.com" w:date="2018-07-10T13:53:00Z"/>
                <w:rFonts w:ascii="宋体" w:hAnsi="宋体" w:cs="宋体"/>
                <w:sz w:val="20"/>
                <w:szCs w:val="20"/>
              </w:rPr>
            </w:pPr>
            <w:del w:id="43" w:author="1961185600@qq.com" w:date="2018-07-10T13:53:00Z">
              <w:r w:rsidDel="00B52706">
                <w:rPr>
                  <w:rFonts w:ascii="宋体" w:hAnsi="宋体" w:cs="宋体" w:hint="eastAsia"/>
                  <w:sz w:val="20"/>
                  <w:szCs w:val="20"/>
                </w:rPr>
                <w:delText>开户账号：</w:delText>
              </w:r>
            </w:del>
          </w:p>
        </w:tc>
        <w:tc>
          <w:tcPr>
            <w:tcW w:w="4261" w:type="dxa"/>
          </w:tcPr>
          <w:p w14:paraId="3B955C1B" w14:textId="306855C3" w:rsidR="00E074FC" w:rsidDel="00B52706" w:rsidRDefault="00E074FC">
            <w:pPr>
              <w:spacing w:line="360" w:lineRule="auto"/>
              <w:jc w:val="left"/>
              <w:rPr>
                <w:del w:id="44" w:author="1961185600@qq.com" w:date="2018-07-10T13:53:00Z"/>
                <w:rFonts w:ascii="微软雅黑" w:eastAsia="微软雅黑" w:hAnsi="微软雅黑"/>
                <w:sz w:val="20"/>
                <w:szCs w:val="20"/>
              </w:rPr>
            </w:pPr>
          </w:p>
        </w:tc>
      </w:tr>
      <w:tr w:rsidR="00E074FC" w:rsidDel="00B52706" w14:paraId="16BF4045" w14:textId="6571D394">
        <w:trPr>
          <w:del w:id="45" w:author="1961185600@qq.com" w:date="2018-07-10T13:53:00Z"/>
        </w:trPr>
        <w:tc>
          <w:tcPr>
            <w:tcW w:w="4261" w:type="dxa"/>
          </w:tcPr>
          <w:p w14:paraId="1FBDC9EA" w14:textId="2CBCF149" w:rsidR="00E074FC" w:rsidDel="00B52706" w:rsidRDefault="00A36F6B">
            <w:pPr>
              <w:spacing w:line="360" w:lineRule="auto"/>
              <w:jc w:val="left"/>
              <w:rPr>
                <w:del w:id="46" w:author="1961185600@qq.com" w:date="2018-07-10T13:53:00Z"/>
                <w:rFonts w:ascii="宋体" w:hAnsi="宋体" w:cs="宋体"/>
                <w:sz w:val="20"/>
                <w:szCs w:val="20"/>
              </w:rPr>
            </w:pPr>
            <w:del w:id="47" w:author="1961185600@qq.com" w:date="2018-07-10T13:53:00Z">
              <w:r w:rsidDel="00B52706">
                <w:rPr>
                  <w:rFonts w:ascii="宋体" w:hAnsi="宋体" w:cs="宋体" w:hint="eastAsia"/>
                  <w:sz w:val="20"/>
                  <w:szCs w:val="20"/>
                </w:rPr>
                <w:delText>开户银行：</w:delText>
              </w:r>
            </w:del>
          </w:p>
        </w:tc>
        <w:tc>
          <w:tcPr>
            <w:tcW w:w="4261" w:type="dxa"/>
          </w:tcPr>
          <w:p w14:paraId="4EF7E2A9" w14:textId="67814646" w:rsidR="00E074FC" w:rsidDel="00B52706" w:rsidRDefault="00E074FC">
            <w:pPr>
              <w:spacing w:line="360" w:lineRule="auto"/>
              <w:jc w:val="left"/>
              <w:rPr>
                <w:del w:id="48" w:author="1961185600@qq.com" w:date="2018-07-10T13:53:00Z"/>
                <w:rFonts w:ascii="微软雅黑" w:eastAsia="微软雅黑" w:hAnsi="微软雅黑"/>
                <w:sz w:val="20"/>
                <w:szCs w:val="20"/>
              </w:rPr>
            </w:pPr>
          </w:p>
        </w:tc>
      </w:tr>
      <w:tr w:rsidR="00E074FC" w:rsidDel="00B52706" w14:paraId="0B4B5CEB" w14:textId="6DB5CE81">
        <w:trPr>
          <w:del w:id="49" w:author="1961185600@qq.com" w:date="2018-07-10T13:53:00Z"/>
        </w:trPr>
        <w:tc>
          <w:tcPr>
            <w:tcW w:w="4261" w:type="dxa"/>
          </w:tcPr>
          <w:p w14:paraId="4211467F" w14:textId="48D0622B" w:rsidR="00E074FC" w:rsidDel="00B52706" w:rsidRDefault="00A36F6B">
            <w:pPr>
              <w:spacing w:line="360" w:lineRule="auto"/>
              <w:jc w:val="left"/>
              <w:rPr>
                <w:del w:id="50" w:author="1961185600@qq.com" w:date="2018-07-10T13:53:00Z"/>
                <w:rFonts w:ascii="宋体" w:hAnsi="宋体" w:cs="宋体"/>
                <w:sz w:val="20"/>
                <w:szCs w:val="20"/>
              </w:rPr>
            </w:pPr>
            <w:del w:id="51" w:author="1961185600@qq.com" w:date="2018-07-10T13:53:00Z">
              <w:r w:rsidDel="00B52706">
                <w:rPr>
                  <w:rFonts w:ascii="宋体" w:hAnsi="宋体" w:cs="宋体" w:hint="eastAsia"/>
                  <w:sz w:val="20"/>
                  <w:szCs w:val="20"/>
                </w:rPr>
                <w:delText>社区经理：</w:delText>
              </w:r>
            </w:del>
          </w:p>
        </w:tc>
        <w:tc>
          <w:tcPr>
            <w:tcW w:w="4261" w:type="dxa"/>
          </w:tcPr>
          <w:p w14:paraId="2BCA4F27" w14:textId="7D52D4AC" w:rsidR="00E074FC" w:rsidDel="00B52706" w:rsidRDefault="00E074FC">
            <w:pPr>
              <w:spacing w:line="360" w:lineRule="auto"/>
              <w:jc w:val="left"/>
              <w:rPr>
                <w:del w:id="52" w:author="1961185600@qq.com" w:date="2018-07-10T13:53:00Z"/>
                <w:rFonts w:ascii="微软雅黑" w:eastAsia="微软雅黑" w:hAnsi="微软雅黑"/>
                <w:sz w:val="20"/>
                <w:szCs w:val="20"/>
              </w:rPr>
            </w:pPr>
          </w:p>
        </w:tc>
      </w:tr>
      <w:tr w:rsidR="00E074FC" w:rsidDel="00B52706" w14:paraId="6A03EEBD" w14:textId="4B386A5F">
        <w:trPr>
          <w:del w:id="53" w:author="1961185600@qq.com" w:date="2018-07-10T13:53:00Z"/>
        </w:trPr>
        <w:tc>
          <w:tcPr>
            <w:tcW w:w="4261" w:type="dxa"/>
          </w:tcPr>
          <w:p w14:paraId="65385D5D" w14:textId="5191794D" w:rsidR="00E074FC" w:rsidDel="00B52706" w:rsidRDefault="00A36F6B">
            <w:pPr>
              <w:spacing w:line="360" w:lineRule="auto"/>
              <w:jc w:val="left"/>
              <w:rPr>
                <w:del w:id="54" w:author="1961185600@qq.com" w:date="2018-07-10T13:53:00Z"/>
                <w:rFonts w:ascii="微软雅黑" w:eastAsia="微软雅黑" w:hAnsi="微软雅黑"/>
                <w:sz w:val="20"/>
                <w:szCs w:val="20"/>
              </w:rPr>
            </w:pPr>
            <w:del w:id="55" w:author="1961185600@qq.com" w:date="2018-07-10T13:53:00Z">
              <w:r w:rsidDel="00B52706">
                <w:rPr>
                  <w:rFonts w:ascii="宋体" w:hAnsi="宋体" w:cs="宋体" w:hint="eastAsia"/>
                  <w:sz w:val="20"/>
                  <w:szCs w:val="20"/>
                </w:rPr>
                <w:delText>电子邮箱：</w:delText>
              </w:r>
            </w:del>
          </w:p>
        </w:tc>
        <w:tc>
          <w:tcPr>
            <w:tcW w:w="4261" w:type="dxa"/>
          </w:tcPr>
          <w:p w14:paraId="3E62A941" w14:textId="54E75F1B" w:rsidR="00E074FC" w:rsidDel="00B52706" w:rsidRDefault="00E074FC">
            <w:pPr>
              <w:spacing w:line="360" w:lineRule="auto"/>
              <w:jc w:val="left"/>
              <w:rPr>
                <w:del w:id="56" w:author="1961185600@qq.com" w:date="2018-07-10T13:53:00Z"/>
                <w:rFonts w:ascii="微软雅黑" w:eastAsia="微软雅黑" w:hAnsi="微软雅黑"/>
                <w:sz w:val="20"/>
                <w:szCs w:val="20"/>
              </w:rPr>
            </w:pPr>
          </w:p>
        </w:tc>
      </w:tr>
      <w:tr w:rsidR="00E074FC" w:rsidDel="00B52706" w14:paraId="2D8A74C3" w14:textId="4BAFE1B5">
        <w:trPr>
          <w:del w:id="57" w:author="1961185600@qq.com" w:date="2018-07-10T13:53:00Z"/>
        </w:trPr>
        <w:tc>
          <w:tcPr>
            <w:tcW w:w="4261" w:type="dxa"/>
          </w:tcPr>
          <w:p w14:paraId="33EAB77B" w14:textId="448EC8B2" w:rsidR="00E074FC" w:rsidDel="00B52706" w:rsidRDefault="00A36F6B">
            <w:pPr>
              <w:spacing w:line="360" w:lineRule="auto"/>
              <w:jc w:val="left"/>
              <w:rPr>
                <w:del w:id="58" w:author="1961185600@qq.com" w:date="2018-07-10T13:53:00Z"/>
                <w:rFonts w:ascii="微软雅黑" w:eastAsia="微软雅黑" w:hAnsi="微软雅黑"/>
                <w:sz w:val="20"/>
                <w:szCs w:val="20"/>
              </w:rPr>
            </w:pPr>
            <w:del w:id="59" w:author="1961185600@qq.com" w:date="2018-07-10T13:53:00Z">
              <w:r w:rsidDel="00B52706">
                <w:rPr>
                  <w:rFonts w:ascii="宋体" w:hAnsi="宋体" w:cs="宋体" w:hint="eastAsia"/>
                  <w:sz w:val="20"/>
                  <w:szCs w:val="20"/>
                </w:rPr>
                <w:delText>通讯地址：</w:delText>
              </w:r>
            </w:del>
          </w:p>
        </w:tc>
        <w:tc>
          <w:tcPr>
            <w:tcW w:w="4261" w:type="dxa"/>
          </w:tcPr>
          <w:p w14:paraId="4E8DB5F6" w14:textId="34B62B82" w:rsidR="00E074FC" w:rsidDel="00B52706" w:rsidRDefault="00E074FC">
            <w:pPr>
              <w:spacing w:line="360" w:lineRule="auto"/>
              <w:jc w:val="left"/>
              <w:rPr>
                <w:del w:id="60" w:author="1961185600@qq.com" w:date="2018-07-10T13:53:00Z"/>
                <w:rFonts w:ascii="微软雅黑" w:eastAsia="微软雅黑" w:hAnsi="微软雅黑" w:hint="eastAsia"/>
                <w:sz w:val="20"/>
                <w:szCs w:val="20"/>
              </w:rPr>
            </w:pPr>
          </w:p>
        </w:tc>
      </w:tr>
      <w:tr w:rsidR="00E074FC" w:rsidDel="00B52706" w14:paraId="3A300884" w14:textId="112D5CAB">
        <w:trPr>
          <w:trHeight w:val="403"/>
          <w:del w:id="61" w:author="1961185600@qq.com" w:date="2018-07-10T13:53:00Z"/>
        </w:trPr>
        <w:tc>
          <w:tcPr>
            <w:tcW w:w="8522" w:type="dxa"/>
            <w:gridSpan w:val="2"/>
          </w:tcPr>
          <w:p w14:paraId="33AE20E0" w14:textId="00DF4A2D" w:rsidR="00E074FC" w:rsidDel="00B52706" w:rsidRDefault="00A36F6B">
            <w:pPr>
              <w:widowControl/>
              <w:ind w:left="140"/>
              <w:jc w:val="left"/>
              <w:rPr>
                <w:del w:id="62" w:author="1961185600@qq.com" w:date="2018-07-10T13:53:00Z"/>
                <w:rFonts w:ascii="微软雅黑" w:eastAsia="微软雅黑" w:hAnsi="微软雅黑"/>
                <w:sz w:val="20"/>
                <w:szCs w:val="20"/>
              </w:rPr>
            </w:pPr>
            <w:del w:id="63" w:author="1961185600@qq.com" w:date="2018-07-10T13:53:00Z">
              <w:r w:rsidDel="00B52706">
                <w:rPr>
                  <w:rFonts w:ascii="宋体" w:hAnsi="宋体" w:cs="宋体" w:hint="eastAsia"/>
                  <w:sz w:val="20"/>
                  <w:szCs w:val="20"/>
                </w:rPr>
                <w:delText>或者：贵方管理员接收</w:delText>
              </w:r>
              <w:r w:rsidDel="00B52706">
                <w:rPr>
                  <w:rFonts w:ascii="宋体" w:hAnsi="宋体" w:cs="宋体" w:hint="eastAsia"/>
                  <w:sz w:val="20"/>
                  <w:szCs w:val="20"/>
                </w:rPr>
                <w:delText xml:space="preserve"> KrSpace APP </w:delText>
              </w:r>
              <w:r w:rsidDel="00B52706">
                <w:rPr>
                  <w:rFonts w:ascii="宋体" w:hAnsi="宋体" w:cs="宋体" w:hint="eastAsia"/>
                  <w:sz w:val="20"/>
                  <w:szCs w:val="20"/>
                </w:rPr>
                <w:delText>中推送的账单后，可由贵方使用支付宝进行支付。</w:delText>
              </w:r>
            </w:del>
          </w:p>
        </w:tc>
      </w:tr>
    </w:tbl>
    <w:p w14:paraId="5FC3934E" w14:textId="1448C811" w:rsidR="00E074FC" w:rsidDel="00B52706" w:rsidRDefault="00E074FC">
      <w:pPr>
        <w:widowControl w:val="0"/>
        <w:spacing w:line="360" w:lineRule="auto"/>
        <w:jc w:val="left"/>
        <w:rPr>
          <w:del w:id="64" w:author="1961185600@qq.com" w:date="2018-07-10T13:53:00Z"/>
          <w:rFonts w:ascii="宋体" w:hAnsi="宋体" w:cs="宋体"/>
          <w:b/>
          <w:bCs/>
          <w:sz w:val="24"/>
          <w:szCs w:val="24"/>
        </w:rPr>
      </w:pPr>
    </w:p>
    <w:p w14:paraId="6CF711FE" w14:textId="175BEACD" w:rsidR="00E074FC" w:rsidRPr="00384717" w:rsidDel="00B52706" w:rsidRDefault="00A36F6B">
      <w:pPr>
        <w:widowControl w:val="0"/>
        <w:spacing w:line="360" w:lineRule="auto"/>
        <w:jc w:val="left"/>
        <w:rPr>
          <w:del w:id="65" w:author="1961185600@qq.com" w:date="2018-07-10T13:53:00Z"/>
          <w:rFonts w:ascii="宋体" w:hAnsi="宋体" w:cs="宋体"/>
          <w:b/>
          <w:bCs/>
          <w:sz w:val="24"/>
          <w:szCs w:val="24"/>
          <w:highlight w:val="green"/>
          <w:rPrChange w:id="66" w:author="1961185600@qq.com" w:date="2018-07-10T10:08:00Z">
            <w:rPr>
              <w:del w:id="67" w:author="1961185600@qq.com" w:date="2018-07-10T13:53:00Z"/>
              <w:rFonts w:ascii="宋体" w:hAnsi="宋体" w:cs="宋体"/>
              <w:b/>
              <w:bCs/>
              <w:sz w:val="24"/>
              <w:szCs w:val="24"/>
            </w:rPr>
          </w:rPrChange>
        </w:rPr>
      </w:pPr>
      <w:del w:id="68" w:author="1961185600@qq.com" w:date="2018-07-10T13:53:00Z">
        <w:r w:rsidRPr="00384717" w:rsidDel="00B52706">
          <w:rPr>
            <w:rFonts w:ascii="宋体" w:hAnsi="宋体" w:cs="宋体" w:hint="eastAsia"/>
            <w:b/>
            <w:bCs/>
            <w:sz w:val="24"/>
            <w:szCs w:val="24"/>
            <w:highlight w:val="green"/>
            <w:rPrChange w:id="69" w:author="1961185600@qq.com" w:date="2018-07-10T10:08:00Z">
              <w:rPr>
                <w:rFonts w:ascii="宋体" w:hAnsi="宋体" w:cs="宋体" w:hint="eastAsia"/>
                <w:b/>
                <w:bCs/>
                <w:sz w:val="24"/>
                <w:szCs w:val="24"/>
              </w:rPr>
            </w:rPrChange>
          </w:rPr>
          <w:delText>服务信息</w:delText>
        </w:r>
      </w:del>
    </w:p>
    <w:p w14:paraId="5D7A2460" w14:textId="3C4B66AE" w:rsidR="00E074FC" w:rsidRPr="00384717" w:rsidDel="00B52706" w:rsidRDefault="00E074FC">
      <w:pPr>
        <w:widowControl w:val="0"/>
        <w:jc w:val="left"/>
        <w:rPr>
          <w:del w:id="70" w:author="1961185600@qq.com" w:date="2018-07-10T13:53:00Z"/>
          <w:rFonts w:ascii="宋体" w:hAnsi="宋体" w:cs="宋体"/>
          <w:b/>
          <w:bCs/>
          <w:sz w:val="24"/>
          <w:szCs w:val="24"/>
          <w:highlight w:val="green"/>
          <w:rPrChange w:id="71" w:author="1961185600@qq.com" w:date="2018-07-10T10:08:00Z">
            <w:rPr>
              <w:del w:id="72" w:author="1961185600@qq.com" w:date="2018-07-10T13:53:00Z"/>
              <w:rFonts w:ascii="宋体" w:hAnsi="宋体" w:cs="宋体"/>
              <w:b/>
              <w:bCs/>
              <w:sz w:val="24"/>
              <w:szCs w:val="24"/>
            </w:rPr>
          </w:rPrChange>
        </w:rPr>
      </w:pPr>
    </w:p>
    <w:p w14:paraId="31D24E51" w14:textId="5BD92845" w:rsidR="00E074FC" w:rsidRPr="00384717" w:rsidDel="00B52706" w:rsidRDefault="00A36F6B">
      <w:pPr>
        <w:widowControl w:val="0"/>
        <w:spacing w:line="395" w:lineRule="exact"/>
        <w:jc w:val="left"/>
        <w:rPr>
          <w:del w:id="73" w:author="1961185600@qq.com" w:date="2018-07-10T13:53:00Z"/>
          <w:rFonts w:asciiTheme="minorEastAsia" w:eastAsiaTheme="minorEastAsia" w:hAnsiTheme="minorEastAsia" w:cstheme="minorEastAsia"/>
          <w:b/>
          <w:bCs/>
          <w:sz w:val="20"/>
          <w:szCs w:val="20"/>
          <w:highlight w:val="green"/>
          <w:rPrChange w:id="74" w:author="1961185600@qq.com" w:date="2018-07-10T10:08:00Z">
            <w:rPr>
              <w:del w:id="75" w:author="1961185600@qq.com" w:date="2018-07-10T13:53:00Z"/>
              <w:rFonts w:asciiTheme="minorEastAsia" w:eastAsiaTheme="minorEastAsia" w:hAnsiTheme="minorEastAsia" w:cstheme="minorEastAsia"/>
              <w:b/>
              <w:bCs/>
              <w:sz w:val="20"/>
              <w:szCs w:val="20"/>
            </w:rPr>
          </w:rPrChange>
        </w:rPr>
      </w:pPr>
      <w:del w:id="76" w:author="1961185600@qq.com" w:date="2018-07-10T13:53:00Z">
        <w:r w:rsidRPr="00384717" w:rsidDel="00B52706">
          <w:rPr>
            <w:rFonts w:asciiTheme="minorEastAsia" w:eastAsiaTheme="minorEastAsia" w:hAnsiTheme="minorEastAsia" w:cstheme="minorEastAsia" w:hint="eastAsia"/>
            <w:b/>
            <w:bCs/>
            <w:sz w:val="20"/>
            <w:szCs w:val="20"/>
            <w:highlight w:val="green"/>
            <w:rPrChange w:id="77" w:author="1961185600@qq.com" w:date="2018-07-10T10:08:00Z">
              <w:rPr>
                <w:rFonts w:asciiTheme="minorEastAsia" w:eastAsiaTheme="minorEastAsia" w:hAnsiTheme="minorEastAsia" w:cstheme="minorEastAsia" w:hint="eastAsia"/>
                <w:b/>
                <w:bCs/>
                <w:sz w:val="20"/>
                <w:szCs w:val="20"/>
              </w:rPr>
            </w:rPrChange>
          </w:rPr>
          <w:delText>服务费信息</w:delText>
        </w:r>
      </w:del>
    </w:p>
    <w:tbl>
      <w:tblPr>
        <w:tblStyle w:val="ae"/>
        <w:tblW w:w="8522" w:type="dxa"/>
        <w:tblLayout w:type="fixed"/>
        <w:tblLook w:val="04A0" w:firstRow="1" w:lastRow="0" w:firstColumn="1" w:lastColumn="0" w:noHBand="0" w:noVBand="1"/>
      </w:tblPr>
      <w:tblGrid>
        <w:gridCol w:w="4261"/>
        <w:gridCol w:w="4261"/>
      </w:tblGrid>
      <w:tr w:rsidR="00E074FC" w:rsidRPr="00384717" w:rsidDel="00B52706" w14:paraId="4FA2C0C3" w14:textId="047E5EEB">
        <w:trPr>
          <w:trHeight w:val="436"/>
          <w:del w:id="78" w:author="1961185600@qq.com" w:date="2018-07-10T13:53:00Z"/>
        </w:trPr>
        <w:tc>
          <w:tcPr>
            <w:tcW w:w="4261" w:type="dxa"/>
          </w:tcPr>
          <w:p w14:paraId="6C13524A" w14:textId="1359D90C" w:rsidR="00E074FC" w:rsidRPr="00384717" w:rsidDel="00B52706" w:rsidRDefault="00A36F6B">
            <w:pPr>
              <w:spacing w:line="395" w:lineRule="exact"/>
              <w:jc w:val="left"/>
              <w:rPr>
                <w:del w:id="79" w:author="1961185600@qq.com" w:date="2018-07-10T13:53:00Z"/>
                <w:rFonts w:asciiTheme="minorEastAsia" w:eastAsiaTheme="minorEastAsia" w:hAnsiTheme="minorEastAsia" w:cstheme="minorEastAsia"/>
                <w:sz w:val="20"/>
                <w:szCs w:val="20"/>
                <w:highlight w:val="green"/>
                <w:rPrChange w:id="80" w:author="1961185600@qq.com" w:date="2018-07-10T10:08:00Z">
                  <w:rPr>
                    <w:del w:id="81" w:author="1961185600@qq.com" w:date="2018-07-10T13:53:00Z"/>
                    <w:rFonts w:asciiTheme="minorEastAsia" w:eastAsiaTheme="minorEastAsia" w:hAnsiTheme="minorEastAsia" w:cstheme="minorEastAsia"/>
                    <w:sz w:val="20"/>
                    <w:szCs w:val="20"/>
                  </w:rPr>
                </w:rPrChange>
              </w:rPr>
            </w:pPr>
            <w:del w:id="82" w:author="1961185600@qq.com" w:date="2018-07-10T13:53:00Z">
              <w:r w:rsidRPr="00384717" w:rsidDel="00B52706">
                <w:rPr>
                  <w:rFonts w:asciiTheme="minorEastAsia" w:eastAsiaTheme="minorEastAsia" w:hAnsiTheme="minorEastAsia" w:cstheme="minorEastAsia" w:hint="eastAsia"/>
                  <w:sz w:val="20"/>
                  <w:szCs w:val="20"/>
                  <w:highlight w:val="green"/>
                  <w:rPrChange w:id="83" w:author="1961185600@qq.com" w:date="2018-07-10T10:08:00Z">
                    <w:rPr>
                      <w:rFonts w:asciiTheme="minorEastAsia" w:eastAsiaTheme="minorEastAsia" w:hAnsiTheme="minorEastAsia" w:cstheme="minorEastAsia" w:hint="eastAsia"/>
                      <w:sz w:val="20"/>
                      <w:szCs w:val="20"/>
                    </w:rPr>
                  </w:rPrChange>
                </w:rPr>
                <w:delText>服务期限</w:delText>
              </w:r>
              <w:r w:rsidRPr="00384717" w:rsidDel="00B52706">
                <w:rPr>
                  <w:rFonts w:asciiTheme="minorEastAsia" w:eastAsiaTheme="minorEastAsia" w:hAnsiTheme="minorEastAsia" w:cstheme="minorEastAsia" w:hint="eastAsia"/>
                  <w:sz w:val="20"/>
                  <w:szCs w:val="20"/>
                  <w:highlight w:val="green"/>
                  <w:rPrChange w:id="84" w:author="1961185600@qq.com" w:date="2018-07-10T10:08:00Z">
                    <w:rPr>
                      <w:rFonts w:asciiTheme="minorEastAsia" w:eastAsiaTheme="minorEastAsia" w:hAnsiTheme="minorEastAsia" w:cstheme="minorEastAsia" w:hint="eastAsia"/>
                      <w:sz w:val="20"/>
                      <w:szCs w:val="20"/>
                    </w:rPr>
                  </w:rPrChange>
                </w:rPr>
                <w:delText>:</w:delText>
              </w:r>
            </w:del>
          </w:p>
        </w:tc>
        <w:tc>
          <w:tcPr>
            <w:tcW w:w="4261" w:type="dxa"/>
          </w:tcPr>
          <w:p w14:paraId="3C48CB0F" w14:textId="74553926" w:rsidR="00E074FC" w:rsidRPr="00384717" w:rsidDel="00B52706" w:rsidRDefault="00A36F6B">
            <w:pPr>
              <w:spacing w:line="395" w:lineRule="exact"/>
              <w:jc w:val="left"/>
              <w:rPr>
                <w:del w:id="85" w:author="1961185600@qq.com" w:date="2018-07-10T13:53:00Z"/>
                <w:rFonts w:asciiTheme="minorEastAsia" w:eastAsiaTheme="minorEastAsia" w:hAnsiTheme="minorEastAsia" w:cstheme="minorEastAsia"/>
                <w:sz w:val="20"/>
                <w:szCs w:val="20"/>
                <w:highlight w:val="green"/>
                <w:rPrChange w:id="86" w:author="1961185600@qq.com" w:date="2018-07-10T10:08:00Z">
                  <w:rPr>
                    <w:del w:id="87" w:author="1961185600@qq.com" w:date="2018-07-10T13:53:00Z"/>
                    <w:rFonts w:asciiTheme="minorEastAsia" w:eastAsiaTheme="minorEastAsia" w:hAnsiTheme="minorEastAsia" w:cstheme="minorEastAsia"/>
                    <w:sz w:val="20"/>
                    <w:szCs w:val="20"/>
                  </w:rPr>
                </w:rPrChange>
              </w:rPr>
            </w:pPr>
            <w:del w:id="88" w:author="1961185600@qq.com" w:date="2018-07-10T13:53:00Z">
              <w:r w:rsidRPr="00384717" w:rsidDel="00B52706">
                <w:rPr>
                  <w:rFonts w:asciiTheme="minorEastAsia" w:eastAsiaTheme="minorEastAsia" w:hAnsiTheme="minorEastAsia" w:cstheme="minorEastAsia" w:hint="eastAsia"/>
                  <w:sz w:val="20"/>
                  <w:szCs w:val="20"/>
                  <w:highlight w:val="green"/>
                  <w:rPrChange w:id="89" w:author="1961185600@qq.com" w:date="2018-07-10T10:08:00Z">
                    <w:rPr>
                      <w:rFonts w:asciiTheme="minorEastAsia" w:eastAsiaTheme="minorEastAsia" w:hAnsiTheme="minorEastAsia" w:cstheme="minorEastAsia" w:hint="eastAsia"/>
                      <w:sz w:val="20"/>
                      <w:szCs w:val="20"/>
                    </w:rPr>
                  </w:rPrChange>
                </w:rPr>
                <w:delText xml:space="preserve">  </w:delText>
              </w:r>
              <w:r w:rsidRPr="00384717" w:rsidDel="00B52706">
                <w:rPr>
                  <w:rFonts w:asciiTheme="minorEastAsia" w:eastAsiaTheme="minorEastAsia" w:hAnsiTheme="minorEastAsia" w:cstheme="minorEastAsia" w:hint="eastAsia"/>
                  <w:sz w:val="20"/>
                  <w:szCs w:val="20"/>
                  <w:highlight w:val="green"/>
                  <w:rPrChange w:id="90" w:author="1961185600@qq.com" w:date="2018-07-10T10:08:00Z">
                    <w:rPr>
                      <w:rFonts w:asciiTheme="minorEastAsia" w:eastAsiaTheme="minorEastAsia" w:hAnsiTheme="minorEastAsia" w:cstheme="minorEastAsia" w:hint="eastAsia"/>
                      <w:sz w:val="20"/>
                      <w:szCs w:val="20"/>
                    </w:rPr>
                  </w:rPrChange>
                </w:rPr>
                <w:delText>年</w:delText>
              </w:r>
              <w:r w:rsidRPr="00384717" w:rsidDel="00B52706">
                <w:rPr>
                  <w:rFonts w:asciiTheme="minorEastAsia" w:eastAsiaTheme="minorEastAsia" w:hAnsiTheme="minorEastAsia" w:cstheme="minorEastAsia" w:hint="eastAsia"/>
                  <w:sz w:val="20"/>
                  <w:szCs w:val="20"/>
                  <w:highlight w:val="green"/>
                  <w:rPrChange w:id="91" w:author="1961185600@qq.com" w:date="2018-07-10T10:08:00Z">
                    <w:rPr>
                      <w:rFonts w:asciiTheme="minorEastAsia" w:eastAsiaTheme="minorEastAsia" w:hAnsiTheme="minorEastAsia" w:cstheme="minorEastAsia" w:hint="eastAsia"/>
                      <w:sz w:val="20"/>
                      <w:szCs w:val="20"/>
                    </w:rPr>
                  </w:rPrChange>
                </w:rPr>
                <w:delText xml:space="preserve">  </w:delText>
              </w:r>
              <w:r w:rsidRPr="00384717" w:rsidDel="00B52706">
                <w:rPr>
                  <w:rFonts w:asciiTheme="minorEastAsia" w:eastAsiaTheme="minorEastAsia" w:hAnsiTheme="minorEastAsia" w:cstheme="minorEastAsia" w:hint="eastAsia"/>
                  <w:sz w:val="20"/>
                  <w:szCs w:val="20"/>
                  <w:highlight w:val="green"/>
                  <w:rPrChange w:id="92" w:author="1961185600@qq.com" w:date="2018-07-10T10:08:00Z">
                    <w:rPr>
                      <w:rFonts w:asciiTheme="minorEastAsia" w:eastAsiaTheme="minorEastAsia" w:hAnsiTheme="minorEastAsia" w:cstheme="minorEastAsia" w:hint="eastAsia"/>
                      <w:sz w:val="20"/>
                      <w:szCs w:val="20"/>
                    </w:rPr>
                  </w:rPrChange>
                </w:rPr>
                <w:delText>月</w:delText>
              </w:r>
              <w:r w:rsidRPr="00384717" w:rsidDel="00B52706">
                <w:rPr>
                  <w:rFonts w:asciiTheme="minorEastAsia" w:eastAsiaTheme="minorEastAsia" w:hAnsiTheme="minorEastAsia" w:cstheme="minorEastAsia" w:hint="eastAsia"/>
                  <w:sz w:val="20"/>
                  <w:szCs w:val="20"/>
                  <w:highlight w:val="green"/>
                  <w:rPrChange w:id="93" w:author="1961185600@qq.com" w:date="2018-07-10T10:08:00Z">
                    <w:rPr>
                      <w:rFonts w:asciiTheme="minorEastAsia" w:eastAsiaTheme="minorEastAsia" w:hAnsiTheme="minorEastAsia" w:cstheme="minorEastAsia" w:hint="eastAsia"/>
                      <w:sz w:val="20"/>
                      <w:szCs w:val="20"/>
                    </w:rPr>
                  </w:rPrChange>
                </w:rPr>
                <w:delText xml:space="preserve">  </w:delText>
              </w:r>
              <w:r w:rsidRPr="00384717" w:rsidDel="00B52706">
                <w:rPr>
                  <w:rFonts w:asciiTheme="minorEastAsia" w:eastAsiaTheme="minorEastAsia" w:hAnsiTheme="minorEastAsia" w:cstheme="minorEastAsia" w:hint="eastAsia"/>
                  <w:sz w:val="20"/>
                  <w:szCs w:val="20"/>
                  <w:highlight w:val="green"/>
                  <w:rPrChange w:id="94" w:author="1961185600@qq.com" w:date="2018-07-10T10:08:00Z">
                    <w:rPr>
                      <w:rFonts w:asciiTheme="minorEastAsia" w:eastAsiaTheme="minorEastAsia" w:hAnsiTheme="minorEastAsia" w:cstheme="minorEastAsia" w:hint="eastAsia"/>
                      <w:sz w:val="20"/>
                      <w:szCs w:val="20"/>
                    </w:rPr>
                  </w:rPrChange>
                </w:rPr>
                <w:delText>日</w:delText>
              </w:r>
              <w:r w:rsidRPr="00384717" w:rsidDel="00B52706">
                <w:rPr>
                  <w:rFonts w:asciiTheme="minorEastAsia" w:eastAsiaTheme="minorEastAsia" w:hAnsiTheme="minorEastAsia" w:cstheme="minorEastAsia" w:hint="eastAsia"/>
                  <w:sz w:val="20"/>
                  <w:szCs w:val="20"/>
                  <w:highlight w:val="green"/>
                  <w:rPrChange w:id="95" w:author="1961185600@qq.com" w:date="2018-07-10T10:08:00Z">
                    <w:rPr>
                      <w:rFonts w:asciiTheme="minorEastAsia" w:eastAsiaTheme="minorEastAsia" w:hAnsiTheme="minorEastAsia" w:cstheme="minorEastAsia" w:hint="eastAsia"/>
                      <w:sz w:val="20"/>
                      <w:szCs w:val="20"/>
                    </w:rPr>
                  </w:rPrChange>
                </w:rPr>
                <w:delText xml:space="preserve">   </w:delText>
              </w:r>
              <w:r w:rsidRPr="00384717" w:rsidDel="00B52706">
                <w:rPr>
                  <w:rFonts w:asciiTheme="minorEastAsia" w:eastAsiaTheme="minorEastAsia" w:hAnsiTheme="minorEastAsia" w:cstheme="minorEastAsia" w:hint="eastAsia"/>
                  <w:sz w:val="20"/>
                  <w:szCs w:val="20"/>
                  <w:highlight w:val="green"/>
                  <w:rPrChange w:id="96" w:author="1961185600@qq.com" w:date="2018-07-10T10:08:00Z">
                    <w:rPr>
                      <w:rFonts w:asciiTheme="minorEastAsia" w:eastAsiaTheme="minorEastAsia" w:hAnsiTheme="minorEastAsia" w:cstheme="minorEastAsia" w:hint="eastAsia"/>
                      <w:sz w:val="20"/>
                      <w:szCs w:val="20"/>
                    </w:rPr>
                  </w:rPrChange>
                </w:rPr>
                <w:delText>至</w:delText>
              </w:r>
              <w:r w:rsidRPr="00384717" w:rsidDel="00B52706">
                <w:rPr>
                  <w:rFonts w:asciiTheme="minorEastAsia" w:eastAsiaTheme="minorEastAsia" w:hAnsiTheme="minorEastAsia" w:cstheme="minorEastAsia" w:hint="eastAsia"/>
                  <w:sz w:val="20"/>
                  <w:szCs w:val="20"/>
                  <w:highlight w:val="green"/>
                  <w:rPrChange w:id="97" w:author="1961185600@qq.com" w:date="2018-07-10T10:08:00Z">
                    <w:rPr>
                      <w:rFonts w:asciiTheme="minorEastAsia" w:eastAsiaTheme="minorEastAsia" w:hAnsiTheme="minorEastAsia" w:cstheme="minorEastAsia" w:hint="eastAsia"/>
                      <w:sz w:val="20"/>
                      <w:szCs w:val="20"/>
                    </w:rPr>
                  </w:rPrChange>
                </w:rPr>
                <w:delText xml:space="preserve">  </w:delText>
              </w:r>
              <w:r w:rsidRPr="00384717" w:rsidDel="00B52706">
                <w:rPr>
                  <w:rFonts w:asciiTheme="minorEastAsia" w:eastAsiaTheme="minorEastAsia" w:hAnsiTheme="minorEastAsia" w:cstheme="minorEastAsia" w:hint="eastAsia"/>
                  <w:sz w:val="20"/>
                  <w:szCs w:val="20"/>
                  <w:highlight w:val="green"/>
                  <w:rPrChange w:id="98" w:author="1961185600@qq.com" w:date="2018-07-10T10:08:00Z">
                    <w:rPr>
                      <w:rFonts w:asciiTheme="minorEastAsia" w:eastAsiaTheme="minorEastAsia" w:hAnsiTheme="minorEastAsia" w:cstheme="minorEastAsia" w:hint="eastAsia"/>
                      <w:sz w:val="20"/>
                      <w:szCs w:val="20"/>
                    </w:rPr>
                  </w:rPrChange>
                </w:rPr>
                <w:delText>年</w:delText>
              </w:r>
              <w:r w:rsidRPr="00384717" w:rsidDel="00B52706">
                <w:rPr>
                  <w:rFonts w:asciiTheme="minorEastAsia" w:eastAsiaTheme="minorEastAsia" w:hAnsiTheme="minorEastAsia" w:cstheme="minorEastAsia" w:hint="eastAsia"/>
                  <w:sz w:val="20"/>
                  <w:szCs w:val="20"/>
                  <w:highlight w:val="green"/>
                  <w:rPrChange w:id="99" w:author="1961185600@qq.com" w:date="2018-07-10T10:08:00Z">
                    <w:rPr>
                      <w:rFonts w:asciiTheme="minorEastAsia" w:eastAsiaTheme="minorEastAsia" w:hAnsiTheme="minorEastAsia" w:cstheme="minorEastAsia" w:hint="eastAsia"/>
                      <w:sz w:val="20"/>
                      <w:szCs w:val="20"/>
                    </w:rPr>
                  </w:rPrChange>
                </w:rPr>
                <w:delText xml:space="preserve">  </w:delText>
              </w:r>
              <w:r w:rsidRPr="00384717" w:rsidDel="00B52706">
                <w:rPr>
                  <w:rFonts w:asciiTheme="minorEastAsia" w:eastAsiaTheme="minorEastAsia" w:hAnsiTheme="minorEastAsia" w:cstheme="minorEastAsia" w:hint="eastAsia"/>
                  <w:sz w:val="20"/>
                  <w:szCs w:val="20"/>
                  <w:highlight w:val="green"/>
                  <w:rPrChange w:id="100" w:author="1961185600@qq.com" w:date="2018-07-10T10:08:00Z">
                    <w:rPr>
                      <w:rFonts w:asciiTheme="minorEastAsia" w:eastAsiaTheme="minorEastAsia" w:hAnsiTheme="minorEastAsia" w:cstheme="minorEastAsia" w:hint="eastAsia"/>
                      <w:sz w:val="20"/>
                      <w:szCs w:val="20"/>
                    </w:rPr>
                  </w:rPrChange>
                </w:rPr>
                <w:delText>月</w:delText>
              </w:r>
              <w:r w:rsidRPr="00384717" w:rsidDel="00B52706">
                <w:rPr>
                  <w:rFonts w:asciiTheme="minorEastAsia" w:eastAsiaTheme="minorEastAsia" w:hAnsiTheme="minorEastAsia" w:cstheme="minorEastAsia" w:hint="eastAsia"/>
                  <w:sz w:val="20"/>
                  <w:szCs w:val="20"/>
                  <w:highlight w:val="green"/>
                  <w:rPrChange w:id="101" w:author="1961185600@qq.com" w:date="2018-07-10T10:08:00Z">
                    <w:rPr>
                      <w:rFonts w:asciiTheme="minorEastAsia" w:eastAsiaTheme="minorEastAsia" w:hAnsiTheme="minorEastAsia" w:cstheme="minorEastAsia" w:hint="eastAsia"/>
                      <w:sz w:val="20"/>
                      <w:szCs w:val="20"/>
                    </w:rPr>
                  </w:rPrChange>
                </w:rPr>
                <w:delText xml:space="preserve">  </w:delText>
              </w:r>
              <w:r w:rsidRPr="00384717" w:rsidDel="00B52706">
                <w:rPr>
                  <w:rFonts w:asciiTheme="minorEastAsia" w:eastAsiaTheme="minorEastAsia" w:hAnsiTheme="minorEastAsia" w:cstheme="minorEastAsia" w:hint="eastAsia"/>
                  <w:sz w:val="20"/>
                  <w:szCs w:val="20"/>
                  <w:highlight w:val="green"/>
                  <w:rPrChange w:id="102" w:author="1961185600@qq.com" w:date="2018-07-10T10:08:00Z">
                    <w:rPr>
                      <w:rFonts w:asciiTheme="minorEastAsia" w:eastAsiaTheme="minorEastAsia" w:hAnsiTheme="minorEastAsia" w:cstheme="minorEastAsia" w:hint="eastAsia"/>
                      <w:sz w:val="20"/>
                      <w:szCs w:val="20"/>
                    </w:rPr>
                  </w:rPrChange>
                </w:rPr>
                <w:delText>日</w:delText>
              </w:r>
            </w:del>
          </w:p>
        </w:tc>
      </w:tr>
      <w:tr w:rsidR="00E074FC" w:rsidRPr="00384717" w:rsidDel="00B52706" w14:paraId="4EB8E560" w14:textId="4E248A25">
        <w:trPr>
          <w:del w:id="103" w:author="1961185600@qq.com" w:date="2018-07-10T13:53:00Z"/>
        </w:trPr>
        <w:tc>
          <w:tcPr>
            <w:tcW w:w="4261" w:type="dxa"/>
          </w:tcPr>
          <w:p w14:paraId="31C9C92A" w14:textId="35D962C8" w:rsidR="00E074FC" w:rsidRPr="00384717" w:rsidDel="00B52706" w:rsidRDefault="00A36F6B">
            <w:pPr>
              <w:widowControl/>
              <w:spacing w:line="360" w:lineRule="atLeast"/>
              <w:jc w:val="left"/>
              <w:rPr>
                <w:del w:id="104" w:author="1961185600@qq.com" w:date="2018-07-10T13:53:00Z"/>
                <w:rFonts w:asciiTheme="minorEastAsia" w:eastAsiaTheme="minorEastAsia" w:hAnsiTheme="minorEastAsia" w:cstheme="minorEastAsia"/>
                <w:sz w:val="20"/>
                <w:szCs w:val="20"/>
                <w:highlight w:val="green"/>
                <w:rPrChange w:id="105" w:author="1961185600@qq.com" w:date="2018-07-10T10:08:00Z">
                  <w:rPr>
                    <w:del w:id="106" w:author="1961185600@qq.com" w:date="2018-07-10T13:53:00Z"/>
                    <w:rFonts w:asciiTheme="minorEastAsia" w:eastAsiaTheme="minorEastAsia" w:hAnsiTheme="minorEastAsia" w:cstheme="minorEastAsia"/>
                    <w:sz w:val="20"/>
                    <w:szCs w:val="20"/>
                  </w:rPr>
                </w:rPrChange>
              </w:rPr>
            </w:pPr>
            <w:del w:id="107" w:author="1961185600@qq.com" w:date="2018-07-10T13:53:00Z">
              <w:r w:rsidRPr="00384717" w:rsidDel="00B52706">
                <w:rPr>
                  <w:rFonts w:asciiTheme="minorEastAsia" w:eastAsiaTheme="minorEastAsia" w:hAnsiTheme="minorEastAsia" w:cstheme="minorEastAsia" w:hint="eastAsia"/>
                  <w:sz w:val="20"/>
                  <w:szCs w:val="20"/>
                  <w:highlight w:val="green"/>
                  <w:rPrChange w:id="108" w:author="1961185600@qq.com" w:date="2018-07-10T10:08:00Z">
                    <w:rPr>
                      <w:rFonts w:asciiTheme="minorEastAsia" w:eastAsiaTheme="minorEastAsia" w:hAnsiTheme="minorEastAsia" w:cstheme="minorEastAsia" w:hint="eastAsia"/>
                      <w:sz w:val="20"/>
                      <w:szCs w:val="20"/>
                    </w:rPr>
                  </w:rPrChange>
                </w:rPr>
                <w:delText>服务保证金</w:delText>
              </w:r>
              <w:r w:rsidRPr="00384717" w:rsidDel="00B52706">
                <w:rPr>
                  <w:rFonts w:asciiTheme="minorEastAsia" w:eastAsiaTheme="minorEastAsia" w:hAnsiTheme="minorEastAsia" w:cstheme="minorEastAsia" w:hint="eastAsia"/>
                  <w:sz w:val="20"/>
                  <w:szCs w:val="20"/>
                  <w:highlight w:val="green"/>
                  <w:rPrChange w:id="109" w:author="1961185600@qq.com" w:date="2018-07-10T10:08:00Z">
                    <w:rPr>
                      <w:rFonts w:asciiTheme="minorEastAsia" w:eastAsiaTheme="minorEastAsia" w:hAnsiTheme="minorEastAsia" w:cstheme="minorEastAsia" w:hint="eastAsia"/>
                      <w:sz w:val="20"/>
                      <w:szCs w:val="20"/>
                    </w:rPr>
                  </w:rPrChange>
                </w:rPr>
                <w:delText>:</w:delText>
              </w:r>
            </w:del>
          </w:p>
        </w:tc>
        <w:tc>
          <w:tcPr>
            <w:tcW w:w="4261" w:type="dxa"/>
          </w:tcPr>
          <w:p w14:paraId="25371F4F" w14:textId="376C3B1D" w:rsidR="00E074FC" w:rsidRPr="00384717" w:rsidDel="00B52706" w:rsidRDefault="00A36F6B">
            <w:pPr>
              <w:spacing w:line="395" w:lineRule="exact"/>
              <w:jc w:val="left"/>
              <w:rPr>
                <w:del w:id="110" w:author="1961185600@qq.com" w:date="2018-07-10T13:53:00Z"/>
                <w:rFonts w:asciiTheme="minorEastAsia" w:eastAsiaTheme="minorEastAsia" w:hAnsiTheme="minorEastAsia" w:cstheme="minorEastAsia"/>
                <w:sz w:val="20"/>
                <w:szCs w:val="20"/>
                <w:highlight w:val="green"/>
                <w:rPrChange w:id="111" w:author="1961185600@qq.com" w:date="2018-07-10T10:08:00Z">
                  <w:rPr>
                    <w:del w:id="112" w:author="1961185600@qq.com" w:date="2018-07-10T13:53:00Z"/>
                    <w:rFonts w:asciiTheme="minorEastAsia" w:eastAsiaTheme="minorEastAsia" w:hAnsiTheme="minorEastAsia" w:cstheme="minorEastAsia"/>
                    <w:sz w:val="20"/>
                    <w:szCs w:val="20"/>
                  </w:rPr>
                </w:rPrChange>
              </w:rPr>
            </w:pPr>
            <w:del w:id="113" w:author="1961185600@qq.com" w:date="2018-07-10T13:53:00Z">
              <w:r w:rsidRPr="00384717" w:rsidDel="00B52706">
                <w:rPr>
                  <w:rFonts w:asciiTheme="minorEastAsia" w:eastAsiaTheme="minorEastAsia" w:hAnsiTheme="minorEastAsia" w:cstheme="minorEastAsia" w:hint="eastAsia"/>
                  <w:sz w:val="20"/>
                  <w:szCs w:val="20"/>
                  <w:highlight w:val="green"/>
                  <w:rPrChange w:id="114" w:author="1961185600@qq.com" w:date="2018-07-10T10:08:00Z">
                    <w:rPr>
                      <w:rFonts w:asciiTheme="minorEastAsia" w:eastAsiaTheme="minorEastAsia" w:hAnsiTheme="minorEastAsia" w:cstheme="minorEastAsia" w:hint="eastAsia"/>
                      <w:sz w:val="20"/>
                      <w:szCs w:val="20"/>
                    </w:rPr>
                  </w:rPrChange>
                </w:rPr>
                <w:delText>¥</w:delText>
              </w:r>
            </w:del>
          </w:p>
        </w:tc>
      </w:tr>
      <w:tr w:rsidR="00E074FC" w:rsidDel="00B52706" w14:paraId="217496FA" w14:textId="4DD9B4C7">
        <w:trPr>
          <w:del w:id="115" w:author="1961185600@qq.com" w:date="2018-07-10T13:53:00Z"/>
        </w:trPr>
        <w:tc>
          <w:tcPr>
            <w:tcW w:w="4261" w:type="dxa"/>
          </w:tcPr>
          <w:p w14:paraId="26447F40" w14:textId="7EAE43B0" w:rsidR="00E074FC" w:rsidRPr="00384717" w:rsidDel="00B52706" w:rsidRDefault="00A36F6B">
            <w:pPr>
              <w:spacing w:line="395" w:lineRule="exact"/>
              <w:jc w:val="left"/>
              <w:rPr>
                <w:del w:id="116" w:author="1961185600@qq.com" w:date="2018-07-10T13:53:00Z"/>
                <w:rFonts w:asciiTheme="minorEastAsia" w:eastAsiaTheme="minorEastAsia" w:hAnsiTheme="minorEastAsia" w:cstheme="minorEastAsia"/>
                <w:sz w:val="20"/>
                <w:szCs w:val="20"/>
                <w:highlight w:val="green"/>
                <w:rPrChange w:id="117" w:author="1961185600@qq.com" w:date="2018-07-10T10:08:00Z">
                  <w:rPr>
                    <w:del w:id="118" w:author="1961185600@qq.com" w:date="2018-07-10T13:53:00Z"/>
                    <w:rFonts w:asciiTheme="minorEastAsia" w:eastAsiaTheme="minorEastAsia" w:hAnsiTheme="minorEastAsia" w:cstheme="minorEastAsia"/>
                    <w:sz w:val="20"/>
                    <w:szCs w:val="20"/>
                  </w:rPr>
                </w:rPrChange>
              </w:rPr>
            </w:pPr>
            <w:del w:id="119" w:author="1961185600@qq.com" w:date="2018-07-10T13:53:00Z">
              <w:r w:rsidRPr="00384717" w:rsidDel="00B52706">
                <w:rPr>
                  <w:rFonts w:asciiTheme="minorEastAsia" w:eastAsiaTheme="minorEastAsia" w:hAnsiTheme="minorEastAsia" w:cstheme="minorEastAsia" w:hint="eastAsia"/>
                  <w:sz w:val="20"/>
                  <w:szCs w:val="20"/>
                  <w:highlight w:val="green"/>
                  <w:rPrChange w:id="120" w:author="1961185600@qq.com" w:date="2018-07-10T10:08:00Z">
                    <w:rPr>
                      <w:rFonts w:asciiTheme="minorEastAsia" w:eastAsiaTheme="minorEastAsia" w:hAnsiTheme="minorEastAsia" w:cstheme="minorEastAsia" w:hint="eastAsia"/>
                      <w:sz w:val="20"/>
                      <w:szCs w:val="20"/>
                    </w:rPr>
                  </w:rPrChange>
                </w:rPr>
                <w:delText>服务费总额</w:delText>
              </w:r>
              <w:r w:rsidRPr="00384717" w:rsidDel="00B52706">
                <w:rPr>
                  <w:rFonts w:asciiTheme="minorEastAsia" w:eastAsiaTheme="minorEastAsia" w:hAnsiTheme="minorEastAsia" w:cstheme="minorEastAsia" w:hint="eastAsia"/>
                  <w:sz w:val="20"/>
                  <w:szCs w:val="20"/>
                  <w:highlight w:val="green"/>
                  <w:rPrChange w:id="121" w:author="1961185600@qq.com" w:date="2018-07-10T10:08:00Z">
                    <w:rPr>
                      <w:rFonts w:asciiTheme="minorEastAsia" w:eastAsiaTheme="minorEastAsia" w:hAnsiTheme="minorEastAsia" w:cstheme="minorEastAsia" w:hint="eastAsia"/>
                      <w:sz w:val="20"/>
                      <w:szCs w:val="20"/>
                    </w:rPr>
                  </w:rPrChange>
                </w:rPr>
                <w:delText>:</w:delText>
              </w:r>
            </w:del>
          </w:p>
        </w:tc>
        <w:tc>
          <w:tcPr>
            <w:tcW w:w="4261" w:type="dxa"/>
          </w:tcPr>
          <w:p w14:paraId="2CD278E4" w14:textId="6D7C1FB8" w:rsidR="00E074FC" w:rsidDel="00B52706" w:rsidRDefault="00A36F6B">
            <w:pPr>
              <w:spacing w:line="395" w:lineRule="exact"/>
              <w:jc w:val="left"/>
              <w:rPr>
                <w:del w:id="122" w:author="1961185600@qq.com" w:date="2018-07-10T13:53:00Z"/>
                <w:rFonts w:asciiTheme="minorEastAsia" w:eastAsiaTheme="minorEastAsia" w:hAnsiTheme="minorEastAsia" w:cstheme="minorEastAsia"/>
                <w:sz w:val="20"/>
                <w:szCs w:val="20"/>
              </w:rPr>
            </w:pPr>
            <w:del w:id="123" w:author="1961185600@qq.com" w:date="2018-07-10T13:53:00Z">
              <w:r w:rsidRPr="00384717" w:rsidDel="00B52706">
                <w:rPr>
                  <w:rFonts w:asciiTheme="minorEastAsia" w:eastAsiaTheme="minorEastAsia" w:hAnsiTheme="minorEastAsia" w:cstheme="minorEastAsia" w:hint="eastAsia"/>
                  <w:sz w:val="20"/>
                  <w:szCs w:val="20"/>
                  <w:highlight w:val="green"/>
                  <w:rPrChange w:id="124" w:author="1961185600@qq.com" w:date="2018-07-10T10:08:00Z">
                    <w:rPr>
                      <w:rFonts w:asciiTheme="minorEastAsia" w:eastAsiaTheme="minorEastAsia" w:hAnsiTheme="minorEastAsia" w:cstheme="minorEastAsia" w:hint="eastAsia"/>
                      <w:sz w:val="20"/>
                      <w:szCs w:val="20"/>
                    </w:rPr>
                  </w:rPrChange>
                </w:rPr>
                <w:delText>¥</w:delText>
              </w:r>
            </w:del>
          </w:p>
        </w:tc>
      </w:tr>
    </w:tbl>
    <w:p w14:paraId="10D0A7A0" w14:textId="75BBB0B6" w:rsidR="00E074FC" w:rsidRPr="00A77BB0" w:rsidDel="00B52706" w:rsidRDefault="00A36F6B">
      <w:pPr>
        <w:widowControl w:val="0"/>
        <w:spacing w:line="395" w:lineRule="exact"/>
        <w:jc w:val="left"/>
        <w:rPr>
          <w:del w:id="125" w:author="1961185600@qq.com" w:date="2018-07-10T13:53:00Z"/>
          <w:rFonts w:asciiTheme="minorEastAsia" w:eastAsiaTheme="minorEastAsia" w:hAnsiTheme="minorEastAsia" w:cstheme="minorEastAsia"/>
          <w:b/>
          <w:bCs/>
          <w:sz w:val="20"/>
          <w:szCs w:val="20"/>
          <w:highlight w:val="green"/>
          <w:rPrChange w:id="126" w:author="1961185600@qq.com" w:date="2018-07-10T10:16:00Z">
            <w:rPr>
              <w:del w:id="127" w:author="1961185600@qq.com" w:date="2018-07-10T13:53:00Z"/>
              <w:rFonts w:asciiTheme="minorEastAsia" w:eastAsiaTheme="minorEastAsia" w:hAnsiTheme="minorEastAsia" w:cstheme="minorEastAsia"/>
              <w:b/>
              <w:bCs/>
              <w:sz w:val="20"/>
              <w:szCs w:val="20"/>
            </w:rPr>
          </w:rPrChange>
        </w:rPr>
      </w:pPr>
      <w:del w:id="128" w:author="1961185600@qq.com" w:date="2018-07-10T13:53:00Z">
        <w:r w:rsidRPr="00A77BB0" w:rsidDel="00B52706">
          <w:rPr>
            <w:rFonts w:asciiTheme="minorEastAsia" w:eastAsiaTheme="minorEastAsia" w:hAnsiTheme="minorEastAsia" w:cstheme="minorEastAsia" w:hint="eastAsia"/>
            <w:b/>
            <w:bCs/>
            <w:sz w:val="20"/>
            <w:szCs w:val="20"/>
            <w:highlight w:val="green"/>
            <w:rPrChange w:id="129" w:author="1961185600@qq.com" w:date="2018-07-10T10:16:00Z">
              <w:rPr>
                <w:rFonts w:asciiTheme="minorEastAsia" w:eastAsiaTheme="minorEastAsia" w:hAnsiTheme="minorEastAsia" w:cstheme="minorEastAsia" w:hint="eastAsia"/>
                <w:b/>
                <w:bCs/>
                <w:sz w:val="20"/>
                <w:szCs w:val="20"/>
              </w:rPr>
            </w:rPrChange>
          </w:rPr>
          <w:delText>付款信息</w:delText>
        </w:r>
      </w:del>
    </w:p>
    <w:tbl>
      <w:tblPr>
        <w:tblStyle w:val="ae"/>
        <w:tblW w:w="8522" w:type="dxa"/>
        <w:tblLayout w:type="fixed"/>
        <w:tblLook w:val="04A0" w:firstRow="1" w:lastRow="0" w:firstColumn="1" w:lastColumn="0" w:noHBand="0" w:noVBand="1"/>
      </w:tblPr>
      <w:tblGrid>
        <w:gridCol w:w="4261"/>
        <w:gridCol w:w="4261"/>
      </w:tblGrid>
      <w:tr w:rsidR="00E074FC" w:rsidRPr="00A77BB0" w:rsidDel="00B52706" w14:paraId="56B11342" w14:textId="46EE17A3">
        <w:trPr>
          <w:del w:id="130" w:author="1961185600@qq.com" w:date="2018-07-10T13:53:00Z"/>
        </w:trPr>
        <w:tc>
          <w:tcPr>
            <w:tcW w:w="4261" w:type="dxa"/>
          </w:tcPr>
          <w:p w14:paraId="2FBB5E72" w14:textId="4021AAF0" w:rsidR="00E074FC" w:rsidRPr="00A77BB0" w:rsidDel="00B52706" w:rsidRDefault="00A36F6B">
            <w:pPr>
              <w:spacing w:line="395" w:lineRule="exact"/>
              <w:jc w:val="left"/>
              <w:rPr>
                <w:del w:id="131" w:author="1961185600@qq.com" w:date="2018-07-10T13:53:00Z"/>
                <w:rFonts w:asciiTheme="minorEastAsia" w:eastAsiaTheme="minorEastAsia" w:hAnsiTheme="minorEastAsia" w:cstheme="minorEastAsia"/>
                <w:sz w:val="20"/>
                <w:szCs w:val="20"/>
                <w:highlight w:val="green"/>
                <w:rPrChange w:id="132" w:author="1961185600@qq.com" w:date="2018-07-10T10:16:00Z">
                  <w:rPr>
                    <w:del w:id="133" w:author="1961185600@qq.com" w:date="2018-07-10T13:53:00Z"/>
                    <w:rFonts w:asciiTheme="minorEastAsia" w:eastAsiaTheme="minorEastAsia" w:hAnsiTheme="minorEastAsia" w:cstheme="minorEastAsia"/>
                    <w:sz w:val="20"/>
                    <w:szCs w:val="20"/>
                  </w:rPr>
                </w:rPrChange>
              </w:rPr>
            </w:pPr>
            <w:del w:id="134" w:author="1961185600@qq.com" w:date="2018-07-10T13:53:00Z">
              <w:r w:rsidRPr="00A77BB0" w:rsidDel="00B52706">
                <w:rPr>
                  <w:rFonts w:asciiTheme="minorEastAsia" w:eastAsiaTheme="minorEastAsia" w:hAnsiTheme="minorEastAsia" w:cstheme="minorEastAsia" w:hint="eastAsia"/>
                  <w:sz w:val="20"/>
                  <w:szCs w:val="20"/>
                  <w:highlight w:val="green"/>
                  <w:rPrChange w:id="135" w:author="1961185600@qq.com" w:date="2018-07-10T10:16:00Z">
                    <w:rPr>
                      <w:rFonts w:asciiTheme="minorEastAsia" w:eastAsiaTheme="minorEastAsia" w:hAnsiTheme="minorEastAsia" w:cstheme="minorEastAsia" w:hint="eastAsia"/>
                      <w:sz w:val="20"/>
                      <w:szCs w:val="20"/>
                    </w:rPr>
                  </w:rPrChange>
                </w:rPr>
                <w:delText>付款周期（除首期付款外）：</w:delText>
              </w:r>
            </w:del>
          </w:p>
        </w:tc>
        <w:tc>
          <w:tcPr>
            <w:tcW w:w="4261" w:type="dxa"/>
          </w:tcPr>
          <w:p w14:paraId="42231388" w14:textId="66A79AE4" w:rsidR="00E074FC" w:rsidRPr="00A77BB0" w:rsidDel="00B52706" w:rsidRDefault="00E074FC">
            <w:pPr>
              <w:spacing w:line="395" w:lineRule="exact"/>
              <w:jc w:val="left"/>
              <w:rPr>
                <w:del w:id="136" w:author="1961185600@qq.com" w:date="2018-07-10T13:53:00Z"/>
                <w:rFonts w:asciiTheme="minorEastAsia" w:eastAsiaTheme="minorEastAsia" w:hAnsiTheme="minorEastAsia" w:cstheme="minorEastAsia"/>
                <w:sz w:val="20"/>
                <w:szCs w:val="20"/>
                <w:highlight w:val="green"/>
                <w:rPrChange w:id="137" w:author="1961185600@qq.com" w:date="2018-07-10T10:16:00Z">
                  <w:rPr>
                    <w:del w:id="138" w:author="1961185600@qq.com" w:date="2018-07-10T13:53:00Z"/>
                    <w:rFonts w:asciiTheme="minorEastAsia" w:eastAsiaTheme="minorEastAsia" w:hAnsiTheme="minorEastAsia" w:cstheme="minorEastAsia"/>
                    <w:sz w:val="20"/>
                    <w:szCs w:val="20"/>
                  </w:rPr>
                </w:rPrChange>
              </w:rPr>
            </w:pPr>
          </w:p>
        </w:tc>
      </w:tr>
      <w:tr w:rsidR="00E074FC" w:rsidRPr="00A77BB0" w:rsidDel="00B52706" w14:paraId="04B27648" w14:textId="5E2BA7A9">
        <w:trPr>
          <w:del w:id="139" w:author="1961185600@qq.com" w:date="2018-07-10T13:53:00Z"/>
        </w:trPr>
        <w:tc>
          <w:tcPr>
            <w:tcW w:w="4261" w:type="dxa"/>
          </w:tcPr>
          <w:p w14:paraId="623CB66C" w14:textId="1F627808" w:rsidR="00E074FC" w:rsidRPr="00A77BB0" w:rsidDel="00B52706" w:rsidRDefault="00A36F6B">
            <w:pPr>
              <w:spacing w:line="395" w:lineRule="exact"/>
              <w:jc w:val="left"/>
              <w:rPr>
                <w:del w:id="140" w:author="1961185600@qq.com" w:date="2018-07-10T13:53:00Z"/>
                <w:rFonts w:asciiTheme="minorEastAsia" w:eastAsiaTheme="minorEastAsia" w:hAnsiTheme="minorEastAsia" w:cstheme="minorEastAsia"/>
                <w:sz w:val="20"/>
                <w:szCs w:val="20"/>
                <w:highlight w:val="green"/>
                <w:rPrChange w:id="141" w:author="1961185600@qq.com" w:date="2018-07-10T10:16:00Z">
                  <w:rPr>
                    <w:del w:id="142" w:author="1961185600@qq.com" w:date="2018-07-10T13:53:00Z"/>
                    <w:rFonts w:asciiTheme="minorEastAsia" w:eastAsiaTheme="minorEastAsia" w:hAnsiTheme="minorEastAsia" w:cstheme="minorEastAsia"/>
                    <w:sz w:val="20"/>
                    <w:szCs w:val="20"/>
                  </w:rPr>
                </w:rPrChange>
              </w:rPr>
            </w:pPr>
            <w:del w:id="143" w:author="1961185600@qq.com" w:date="2018-07-10T13:53:00Z">
              <w:r w:rsidRPr="00A77BB0" w:rsidDel="00B52706">
                <w:rPr>
                  <w:rFonts w:asciiTheme="minorEastAsia" w:eastAsiaTheme="minorEastAsia" w:hAnsiTheme="minorEastAsia" w:cstheme="minorEastAsia" w:hint="eastAsia"/>
                  <w:sz w:val="20"/>
                  <w:szCs w:val="20"/>
                  <w:highlight w:val="green"/>
                  <w:rPrChange w:id="144" w:author="1961185600@qq.com" w:date="2018-07-10T10:16:00Z">
                    <w:rPr>
                      <w:rFonts w:asciiTheme="minorEastAsia" w:eastAsiaTheme="minorEastAsia" w:hAnsiTheme="minorEastAsia" w:cstheme="minorEastAsia" w:hint="eastAsia"/>
                      <w:sz w:val="20"/>
                      <w:szCs w:val="20"/>
                    </w:rPr>
                  </w:rPrChange>
                </w:rPr>
                <w:delText>首付款金额：</w:delText>
              </w:r>
            </w:del>
          </w:p>
        </w:tc>
        <w:tc>
          <w:tcPr>
            <w:tcW w:w="4261" w:type="dxa"/>
          </w:tcPr>
          <w:p w14:paraId="4E2F3935" w14:textId="1FA37E29" w:rsidR="00E074FC" w:rsidRPr="00A77BB0" w:rsidDel="00B52706" w:rsidRDefault="00E074FC">
            <w:pPr>
              <w:spacing w:line="395" w:lineRule="exact"/>
              <w:jc w:val="left"/>
              <w:rPr>
                <w:del w:id="145" w:author="1961185600@qq.com" w:date="2018-07-10T13:53:00Z"/>
                <w:rFonts w:asciiTheme="minorEastAsia" w:eastAsiaTheme="minorEastAsia" w:hAnsiTheme="minorEastAsia" w:cstheme="minorEastAsia"/>
                <w:sz w:val="20"/>
                <w:szCs w:val="20"/>
                <w:highlight w:val="green"/>
                <w:rPrChange w:id="146" w:author="1961185600@qq.com" w:date="2018-07-10T10:16:00Z">
                  <w:rPr>
                    <w:del w:id="147" w:author="1961185600@qq.com" w:date="2018-07-10T13:53:00Z"/>
                    <w:rFonts w:asciiTheme="minorEastAsia" w:eastAsiaTheme="minorEastAsia" w:hAnsiTheme="minorEastAsia" w:cstheme="minorEastAsia"/>
                    <w:sz w:val="20"/>
                    <w:szCs w:val="20"/>
                  </w:rPr>
                </w:rPrChange>
              </w:rPr>
            </w:pPr>
          </w:p>
        </w:tc>
      </w:tr>
      <w:tr w:rsidR="00E074FC" w:rsidRPr="00A77BB0" w:rsidDel="00B52706" w14:paraId="65777181" w14:textId="27F12503">
        <w:trPr>
          <w:del w:id="148" w:author="1961185600@qq.com" w:date="2018-07-10T13:53:00Z"/>
        </w:trPr>
        <w:tc>
          <w:tcPr>
            <w:tcW w:w="4261" w:type="dxa"/>
          </w:tcPr>
          <w:p w14:paraId="4D705B55" w14:textId="67FC52E7" w:rsidR="00E074FC" w:rsidRPr="00A77BB0" w:rsidDel="00B52706" w:rsidRDefault="00A36F6B">
            <w:pPr>
              <w:spacing w:line="395" w:lineRule="exact"/>
              <w:jc w:val="left"/>
              <w:rPr>
                <w:del w:id="149" w:author="1961185600@qq.com" w:date="2018-07-10T13:53:00Z"/>
                <w:rFonts w:asciiTheme="minorEastAsia" w:eastAsiaTheme="minorEastAsia" w:hAnsiTheme="minorEastAsia" w:cstheme="minorEastAsia"/>
                <w:sz w:val="20"/>
                <w:szCs w:val="20"/>
                <w:highlight w:val="green"/>
                <w:rPrChange w:id="150" w:author="1961185600@qq.com" w:date="2018-07-10T10:16:00Z">
                  <w:rPr>
                    <w:del w:id="151" w:author="1961185600@qq.com" w:date="2018-07-10T13:53:00Z"/>
                    <w:rFonts w:asciiTheme="minorEastAsia" w:eastAsiaTheme="minorEastAsia" w:hAnsiTheme="minorEastAsia" w:cstheme="minorEastAsia"/>
                    <w:sz w:val="20"/>
                    <w:szCs w:val="20"/>
                  </w:rPr>
                </w:rPrChange>
              </w:rPr>
            </w:pPr>
            <w:del w:id="152" w:author="1961185600@qq.com" w:date="2018-07-10T13:53:00Z">
              <w:r w:rsidRPr="00A77BB0" w:rsidDel="00B52706">
                <w:rPr>
                  <w:rFonts w:asciiTheme="minorEastAsia" w:eastAsiaTheme="minorEastAsia" w:hAnsiTheme="minorEastAsia" w:cstheme="minorEastAsia" w:hint="eastAsia"/>
                  <w:sz w:val="20"/>
                  <w:szCs w:val="20"/>
                  <w:highlight w:val="green"/>
                  <w:rPrChange w:id="153" w:author="1961185600@qq.com" w:date="2018-07-10T10:16:00Z">
                    <w:rPr>
                      <w:rFonts w:asciiTheme="minorEastAsia" w:eastAsiaTheme="minorEastAsia" w:hAnsiTheme="minorEastAsia" w:cstheme="minorEastAsia" w:hint="eastAsia"/>
                      <w:sz w:val="20"/>
                      <w:szCs w:val="20"/>
                    </w:rPr>
                  </w:rPrChange>
                </w:rPr>
                <w:delText>首付款日期：</w:delText>
              </w:r>
            </w:del>
          </w:p>
        </w:tc>
        <w:tc>
          <w:tcPr>
            <w:tcW w:w="4261" w:type="dxa"/>
          </w:tcPr>
          <w:p w14:paraId="6A6CA80A" w14:textId="56056499" w:rsidR="00E074FC" w:rsidRPr="00A77BB0" w:rsidDel="00B52706" w:rsidRDefault="00E074FC">
            <w:pPr>
              <w:spacing w:line="395" w:lineRule="exact"/>
              <w:jc w:val="left"/>
              <w:rPr>
                <w:del w:id="154" w:author="1961185600@qq.com" w:date="2018-07-10T13:53:00Z"/>
                <w:rFonts w:asciiTheme="minorEastAsia" w:eastAsiaTheme="minorEastAsia" w:hAnsiTheme="minorEastAsia" w:cstheme="minorEastAsia"/>
                <w:sz w:val="20"/>
                <w:szCs w:val="20"/>
                <w:highlight w:val="green"/>
                <w:rPrChange w:id="155" w:author="1961185600@qq.com" w:date="2018-07-10T10:16:00Z">
                  <w:rPr>
                    <w:del w:id="156" w:author="1961185600@qq.com" w:date="2018-07-10T13:53:00Z"/>
                    <w:rFonts w:asciiTheme="minorEastAsia" w:eastAsiaTheme="minorEastAsia" w:hAnsiTheme="minorEastAsia" w:cstheme="minorEastAsia"/>
                    <w:sz w:val="20"/>
                    <w:szCs w:val="20"/>
                  </w:rPr>
                </w:rPrChange>
              </w:rPr>
            </w:pPr>
          </w:p>
        </w:tc>
      </w:tr>
      <w:tr w:rsidR="00E074FC" w:rsidDel="00B52706" w14:paraId="5A2EB65B" w14:textId="2A3F1C04">
        <w:trPr>
          <w:del w:id="157" w:author="1961185600@qq.com" w:date="2018-07-10T13:53:00Z"/>
        </w:trPr>
        <w:tc>
          <w:tcPr>
            <w:tcW w:w="4261" w:type="dxa"/>
          </w:tcPr>
          <w:p w14:paraId="324A54F4" w14:textId="4B7B3EAA" w:rsidR="00E074FC" w:rsidDel="00B52706" w:rsidRDefault="00A36F6B">
            <w:pPr>
              <w:spacing w:line="395" w:lineRule="exact"/>
              <w:jc w:val="left"/>
              <w:rPr>
                <w:del w:id="158" w:author="1961185600@qq.com" w:date="2018-07-10T13:53:00Z"/>
                <w:rFonts w:asciiTheme="minorEastAsia" w:eastAsiaTheme="minorEastAsia" w:hAnsiTheme="minorEastAsia" w:cstheme="minorEastAsia"/>
                <w:sz w:val="20"/>
                <w:szCs w:val="20"/>
              </w:rPr>
            </w:pPr>
            <w:del w:id="159" w:author="1961185600@qq.com" w:date="2018-07-10T13:53:00Z">
              <w:r w:rsidRPr="00A77BB0" w:rsidDel="00B52706">
                <w:rPr>
                  <w:rFonts w:asciiTheme="minorEastAsia" w:eastAsiaTheme="minorEastAsia" w:hAnsiTheme="minorEastAsia" w:cstheme="minorEastAsia" w:hint="eastAsia"/>
                  <w:b/>
                  <w:bCs/>
                  <w:sz w:val="20"/>
                  <w:szCs w:val="20"/>
                  <w:highlight w:val="green"/>
                  <w:rPrChange w:id="160" w:author="1961185600@qq.com" w:date="2018-07-10T10:16:00Z">
                    <w:rPr>
                      <w:rFonts w:asciiTheme="minorEastAsia" w:eastAsiaTheme="minorEastAsia" w:hAnsiTheme="minorEastAsia" w:cstheme="minorEastAsia" w:hint="eastAsia"/>
                      <w:b/>
                      <w:bCs/>
                      <w:sz w:val="20"/>
                      <w:szCs w:val="20"/>
                    </w:rPr>
                  </w:rPrChange>
                </w:rPr>
                <w:delText>补充信息</w:delText>
              </w:r>
              <w:r w:rsidRPr="00A77BB0" w:rsidDel="00B52706">
                <w:rPr>
                  <w:rFonts w:asciiTheme="minorEastAsia" w:eastAsiaTheme="minorEastAsia" w:hAnsiTheme="minorEastAsia" w:cstheme="minorEastAsia" w:hint="eastAsia"/>
                  <w:sz w:val="20"/>
                  <w:szCs w:val="20"/>
                  <w:highlight w:val="green"/>
                  <w:rPrChange w:id="161" w:author="1961185600@qq.com" w:date="2018-07-10T10:16:00Z">
                    <w:rPr>
                      <w:rFonts w:asciiTheme="minorEastAsia" w:eastAsiaTheme="minorEastAsia" w:hAnsiTheme="minorEastAsia" w:cstheme="minorEastAsia" w:hint="eastAsia"/>
                      <w:sz w:val="20"/>
                      <w:szCs w:val="20"/>
                    </w:rPr>
                  </w:rPrChange>
                </w:rPr>
                <w:delText>居间方全称：</w:delText>
              </w:r>
            </w:del>
          </w:p>
        </w:tc>
        <w:tc>
          <w:tcPr>
            <w:tcW w:w="4261" w:type="dxa"/>
          </w:tcPr>
          <w:p w14:paraId="68A9EE7A" w14:textId="521FD51A" w:rsidR="00E074FC" w:rsidDel="00B52706" w:rsidRDefault="00E074FC">
            <w:pPr>
              <w:spacing w:line="395" w:lineRule="exact"/>
              <w:jc w:val="left"/>
              <w:rPr>
                <w:del w:id="162" w:author="1961185600@qq.com" w:date="2018-07-10T13:53:00Z"/>
                <w:rFonts w:asciiTheme="minorEastAsia" w:eastAsiaTheme="minorEastAsia" w:hAnsiTheme="minorEastAsia" w:cstheme="minorEastAsia"/>
                <w:sz w:val="20"/>
                <w:szCs w:val="20"/>
              </w:rPr>
            </w:pPr>
          </w:p>
        </w:tc>
      </w:tr>
    </w:tbl>
    <w:p w14:paraId="4D169A73" w14:textId="52228990" w:rsidR="00E074FC" w:rsidDel="00B52706" w:rsidRDefault="00E074FC">
      <w:pPr>
        <w:widowControl w:val="0"/>
        <w:spacing w:line="395" w:lineRule="exact"/>
        <w:jc w:val="left"/>
        <w:rPr>
          <w:del w:id="163" w:author="1961185600@qq.com" w:date="2018-07-10T13:53:00Z"/>
          <w:rFonts w:ascii="宋体" w:hAnsi="宋体" w:cs="宋体"/>
          <w:b/>
          <w:bCs/>
          <w:sz w:val="20"/>
          <w:szCs w:val="20"/>
        </w:rPr>
      </w:pPr>
    </w:p>
    <w:p w14:paraId="772FFC00" w14:textId="46CF0978" w:rsidR="00E074FC" w:rsidDel="00B52706" w:rsidRDefault="00A36F6B">
      <w:pPr>
        <w:widowControl w:val="0"/>
        <w:spacing w:line="395" w:lineRule="exact"/>
        <w:jc w:val="left"/>
        <w:rPr>
          <w:del w:id="164" w:author="1961185600@qq.com" w:date="2018-07-10T13:53:00Z"/>
          <w:rFonts w:ascii="宋体" w:hAnsi="宋体" w:cs="宋体"/>
          <w:b/>
          <w:bCs/>
          <w:sz w:val="20"/>
          <w:szCs w:val="20"/>
        </w:rPr>
      </w:pPr>
      <w:del w:id="165" w:author="1961185600@qq.com" w:date="2018-07-10T13:53:00Z">
        <w:r w:rsidDel="00B52706">
          <w:rPr>
            <w:rFonts w:ascii="宋体" w:hAnsi="宋体" w:cs="宋体" w:hint="eastAsia"/>
            <w:b/>
            <w:bCs/>
            <w:sz w:val="20"/>
            <w:szCs w:val="20"/>
          </w:rPr>
          <w:delText>月服务费：</w:delText>
        </w:r>
      </w:del>
    </w:p>
    <w:tbl>
      <w:tblPr>
        <w:tblStyle w:val="ae"/>
        <w:tblW w:w="8522" w:type="dxa"/>
        <w:tblLayout w:type="fixed"/>
        <w:tblLook w:val="04A0" w:firstRow="1" w:lastRow="0" w:firstColumn="1" w:lastColumn="0" w:noHBand="0" w:noVBand="1"/>
      </w:tblPr>
      <w:tblGrid>
        <w:gridCol w:w="2130"/>
        <w:gridCol w:w="2130"/>
        <w:gridCol w:w="2131"/>
        <w:gridCol w:w="2131"/>
      </w:tblGrid>
      <w:tr w:rsidR="00E074FC" w:rsidDel="00B52706" w14:paraId="6C735C27" w14:textId="4E2447F6">
        <w:trPr>
          <w:del w:id="166" w:author="1961185600@qq.com" w:date="2018-07-10T13:53:00Z"/>
        </w:trPr>
        <w:tc>
          <w:tcPr>
            <w:tcW w:w="2130" w:type="dxa"/>
          </w:tcPr>
          <w:p w14:paraId="06E37E1F" w14:textId="315B8EEC" w:rsidR="00E074FC" w:rsidDel="00B52706" w:rsidRDefault="00A36F6B">
            <w:pPr>
              <w:spacing w:line="395" w:lineRule="exact"/>
              <w:jc w:val="center"/>
              <w:rPr>
                <w:del w:id="167" w:author="1961185600@qq.com" w:date="2018-07-10T13:53:00Z"/>
                <w:rFonts w:ascii="宋体" w:hAnsi="宋体" w:cs="宋体"/>
                <w:sz w:val="20"/>
                <w:szCs w:val="20"/>
              </w:rPr>
            </w:pPr>
            <w:del w:id="168" w:author="1961185600@qq.com" w:date="2018-07-10T13:53:00Z">
              <w:r w:rsidDel="00B52706">
                <w:rPr>
                  <w:rFonts w:ascii="宋体" w:hAnsi="宋体" w:cs="宋体" w:hint="eastAsia"/>
                  <w:sz w:val="20"/>
                  <w:szCs w:val="20"/>
                </w:rPr>
                <w:delText>办公场所</w:delText>
              </w:r>
            </w:del>
          </w:p>
        </w:tc>
        <w:tc>
          <w:tcPr>
            <w:tcW w:w="2130" w:type="dxa"/>
          </w:tcPr>
          <w:p w14:paraId="606A10F3" w14:textId="6B16D9C6" w:rsidR="00E074FC" w:rsidDel="00B52706" w:rsidRDefault="00A36F6B">
            <w:pPr>
              <w:spacing w:line="395" w:lineRule="exact"/>
              <w:jc w:val="center"/>
              <w:rPr>
                <w:del w:id="169" w:author="1961185600@qq.com" w:date="2018-07-10T13:53:00Z"/>
                <w:rFonts w:ascii="宋体" w:hAnsi="宋体" w:cs="宋体"/>
                <w:sz w:val="20"/>
                <w:szCs w:val="20"/>
              </w:rPr>
            </w:pPr>
            <w:del w:id="170" w:author="1961185600@qq.com" w:date="2018-07-10T13:53:00Z">
              <w:r w:rsidDel="00B52706">
                <w:rPr>
                  <w:rFonts w:ascii="宋体" w:hAnsi="宋体" w:cs="宋体" w:hint="eastAsia"/>
                  <w:sz w:val="20"/>
                  <w:szCs w:val="20"/>
                </w:rPr>
                <w:delText>标准月费</w:delText>
              </w:r>
            </w:del>
          </w:p>
          <w:p w14:paraId="60192220" w14:textId="66AD7FDB" w:rsidR="00E074FC" w:rsidDel="00B52706" w:rsidRDefault="00E074FC">
            <w:pPr>
              <w:spacing w:line="395" w:lineRule="exact"/>
              <w:rPr>
                <w:del w:id="171" w:author="1961185600@qq.com" w:date="2018-07-10T13:53:00Z"/>
                <w:rFonts w:ascii="宋体" w:hAnsi="宋体" w:cs="宋体"/>
                <w:sz w:val="20"/>
                <w:szCs w:val="20"/>
              </w:rPr>
            </w:pPr>
          </w:p>
        </w:tc>
        <w:tc>
          <w:tcPr>
            <w:tcW w:w="2131" w:type="dxa"/>
          </w:tcPr>
          <w:p w14:paraId="3F3F1C63" w14:textId="3C1BC22B" w:rsidR="00E074FC" w:rsidDel="00B52706" w:rsidRDefault="00A36F6B">
            <w:pPr>
              <w:spacing w:line="395" w:lineRule="exact"/>
              <w:jc w:val="center"/>
              <w:rPr>
                <w:del w:id="172" w:author="1961185600@qq.com" w:date="2018-07-10T13:53:00Z"/>
                <w:rFonts w:ascii="宋体" w:hAnsi="宋体" w:cs="宋体"/>
                <w:sz w:val="20"/>
                <w:szCs w:val="20"/>
              </w:rPr>
            </w:pPr>
            <w:del w:id="173" w:author="1961185600@qq.com" w:date="2018-07-10T13:53:00Z">
              <w:r w:rsidDel="00B52706">
                <w:rPr>
                  <w:rFonts w:ascii="宋体" w:hAnsi="宋体" w:cs="宋体" w:hint="eastAsia"/>
                  <w:sz w:val="20"/>
                  <w:szCs w:val="20"/>
                </w:rPr>
                <w:delText>优惠</w:delText>
              </w:r>
            </w:del>
          </w:p>
          <w:p w14:paraId="7330D7FB" w14:textId="0FF4D19A" w:rsidR="00E074FC" w:rsidDel="00B52706" w:rsidRDefault="00E074FC">
            <w:pPr>
              <w:spacing w:line="395" w:lineRule="exact"/>
              <w:rPr>
                <w:del w:id="174" w:author="1961185600@qq.com" w:date="2018-07-10T13:53:00Z"/>
                <w:rFonts w:ascii="宋体" w:hAnsi="宋体" w:cs="宋体"/>
                <w:sz w:val="20"/>
                <w:szCs w:val="20"/>
              </w:rPr>
            </w:pPr>
          </w:p>
        </w:tc>
        <w:tc>
          <w:tcPr>
            <w:tcW w:w="2131" w:type="dxa"/>
          </w:tcPr>
          <w:p w14:paraId="33DAA61B" w14:textId="7C64B6CE" w:rsidR="00E074FC" w:rsidDel="00B52706" w:rsidRDefault="00A36F6B">
            <w:pPr>
              <w:spacing w:line="395" w:lineRule="exact"/>
              <w:jc w:val="center"/>
              <w:rPr>
                <w:del w:id="175" w:author="1961185600@qq.com" w:date="2018-07-10T13:53:00Z"/>
                <w:rFonts w:ascii="宋体" w:hAnsi="宋体" w:cs="宋体"/>
                <w:sz w:val="20"/>
                <w:szCs w:val="20"/>
              </w:rPr>
            </w:pPr>
            <w:del w:id="176" w:author="1961185600@qq.com" w:date="2018-07-10T13:53:00Z">
              <w:r w:rsidDel="00B52706">
                <w:rPr>
                  <w:rFonts w:ascii="宋体" w:hAnsi="宋体" w:cs="宋体" w:hint="eastAsia"/>
                  <w:sz w:val="20"/>
                  <w:szCs w:val="20"/>
                </w:rPr>
                <w:delText>签约月费</w:delText>
              </w:r>
            </w:del>
          </w:p>
          <w:p w14:paraId="66231F44" w14:textId="3EC607C1" w:rsidR="00E074FC" w:rsidDel="00B52706" w:rsidRDefault="00E074FC">
            <w:pPr>
              <w:spacing w:line="395" w:lineRule="exact"/>
              <w:rPr>
                <w:del w:id="177" w:author="1961185600@qq.com" w:date="2018-07-10T13:53:00Z"/>
                <w:rFonts w:ascii="宋体" w:hAnsi="宋体" w:cs="宋体"/>
                <w:sz w:val="20"/>
                <w:szCs w:val="20"/>
              </w:rPr>
            </w:pPr>
          </w:p>
        </w:tc>
      </w:tr>
      <w:tr w:rsidR="00E074FC" w:rsidDel="00B52706" w14:paraId="19B819B9" w14:textId="14D09B41">
        <w:trPr>
          <w:del w:id="178" w:author="1961185600@qq.com" w:date="2018-07-10T13:53:00Z"/>
        </w:trPr>
        <w:tc>
          <w:tcPr>
            <w:tcW w:w="2130" w:type="dxa"/>
          </w:tcPr>
          <w:p w14:paraId="20A325F4" w14:textId="60E981D4" w:rsidR="00E074FC" w:rsidDel="00B52706" w:rsidRDefault="00E074FC">
            <w:pPr>
              <w:spacing w:line="395" w:lineRule="exact"/>
              <w:jc w:val="center"/>
              <w:rPr>
                <w:del w:id="179" w:author="1961185600@qq.com" w:date="2018-07-10T13:53:00Z"/>
                <w:rFonts w:ascii="宋体" w:hAnsi="宋体" w:cs="宋体"/>
                <w:sz w:val="20"/>
                <w:szCs w:val="20"/>
              </w:rPr>
            </w:pPr>
          </w:p>
        </w:tc>
        <w:tc>
          <w:tcPr>
            <w:tcW w:w="2130" w:type="dxa"/>
          </w:tcPr>
          <w:p w14:paraId="2DF3B6C4" w14:textId="568D0EA6" w:rsidR="00E074FC" w:rsidDel="00B52706" w:rsidRDefault="00A36F6B">
            <w:pPr>
              <w:spacing w:line="395" w:lineRule="exact"/>
              <w:jc w:val="center"/>
              <w:rPr>
                <w:del w:id="180" w:author="1961185600@qq.com" w:date="2018-07-10T13:53:00Z"/>
                <w:rFonts w:ascii="宋体" w:hAnsi="宋体" w:cs="宋体"/>
                <w:sz w:val="20"/>
                <w:szCs w:val="20"/>
              </w:rPr>
            </w:pPr>
            <w:del w:id="181" w:author="1961185600@qq.com" w:date="2018-07-10T13:53:00Z">
              <w:r w:rsidDel="00B52706">
                <w:rPr>
                  <w:rFonts w:ascii="宋体" w:hAnsi="宋体" w:cs="宋体" w:hint="eastAsia"/>
                  <w:sz w:val="20"/>
                  <w:szCs w:val="20"/>
                </w:rPr>
                <w:delText>元</w:delText>
              </w:r>
              <w:r w:rsidDel="00B52706">
                <w:rPr>
                  <w:rFonts w:ascii="宋体" w:hAnsi="宋体" w:cs="宋体" w:hint="eastAsia"/>
                  <w:sz w:val="20"/>
                  <w:szCs w:val="20"/>
                </w:rPr>
                <w:delText>/</w:delText>
              </w:r>
              <w:r w:rsidDel="00B52706">
                <w:rPr>
                  <w:rFonts w:ascii="宋体" w:hAnsi="宋体" w:cs="宋体" w:hint="eastAsia"/>
                  <w:sz w:val="20"/>
                  <w:szCs w:val="20"/>
                </w:rPr>
                <w:delText>月</w:delText>
              </w:r>
              <w:r w:rsidDel="00B52706">
                <w:rPr>
                  <w:rFonts w:ascii="宋体" w:hAnsi="宋体" w:cs="宋体" w:hint="eastAsia"/>
                  <w:sz w:val="20"/>
                  <w:szCs w:val="20"/>
                </w:rPr>
                <w:delText>/</w:delText>
              </w:r>
              <w:r w:rsidDel="00B52706">
                <w:rPr>
                  <w:rFonts w:ascii="宋体" w:hAnsi="宋体" w:cs="宋体" w:hint="eastAsia"/>
                  <w:sz w:val="20"/>
                  <w:szCs w:val="20"/>
                </w:rPr>
                <w:delText>工位</w:delText>
              </w:r>
            </w:del>
          </w:p>
        </w:tc>
        <w:tc>
          <w:tcPr>
            <w:tcW w:w="2131" w:type="dxa"/>
          </w:tcPr>
          <w:p w14:paraId="79B74EB9" w14:textId="7C77D622" w:rsidR="00E074FC" w:rsidDel="00B52706" w:rsidRDefault="00E074FC">
            <w:pPr>
              <w:spacing w:line="395" w:lineRule="exact"/>
              <w:jc w:val="center"/>
              <w:rPr>
                <w:del w:id="182" w:author="1961185600@qq.com" w:date="2018-07-10T13:53:00Z"/>
                <w:rFonts w:ascii="宋体" w:hAnsi="宋体" w:cs="宋体"/>
                <w:sz w:val="20"/>
                <w:szCs w:val="20"/>
              </w:rPr>
            </w:pPr>
          </w:p>
        </w:tc>
        <w:tc>
          <w:tcPr>
            <w:tcW w:w="2131" w:type="dxa"/>
          </w:tcPr>
          <w:p w14:paraId="08540107" w14:textId="2C27FAE3" w:rsidR="00E074FC" w:rsidDel="00B52706" w:rsidRDefault="00A36F6B">
            <w:pPr>
              <w:spacing w:line="395" w:lineRule="exact"/>
              <w:jc w:val="center"/>
              <w:rPr>
                <w:del w:id="183" w:author="1961185600@qq.com" w:date="2018-07-10T13:53:00Z"/>
                <w:rFonts w:ascii="宋体" w:hAnsi="宋体" w:cs="宋体"/>
                <w:sz w:val="20"/>
                <w:szCs w:val="20"/>
              </w:rPr>
            </w:pPr>
            <w:del w:id="184" w:author="1961185600@qq.com" w:date="2018-07-10T13:53:00Z">
              <w:r w:rsidDel="00B52706">
                <w:rPr>
                  <w:rFonts w:ascii="宋体" w:hAnsi="宋体" w:cs="宋体" w:hint="eastAsia"/>
                  <w:sz w:val="20"/>
                  <w:szCs w:val="20"/>
                </w:rPr>
                <w:delText>元</w:delText>
              </w:r>
              <w:r w:rsidDel="00B52706">
                <w:rPr>
                  <w:rFonts w:ascii="宋体" w:hAnsi="宋体" w:cs="宋体" w:hint="eastAsia"/>
                  <w:sz w:val="20"/>
                  <w:szCs w:val="20"/>
                </w:rPr>
                <w:delText>/</w:delText>
              </w:r>
              <w:r w:rsidDel="00B52706">
                <w:rPr>
                  <w:rFonts w:ascii="宋体" w:hAnsi="宋体" w:cs="宋体" w:hint="eastAsia"/>
                  <w:sz w:val="20"/>
                  <w:szCs w:val="20"/>
                </w:rPr>
                <w:delText>月</w:delText>
              </w:r>
              <w:r w:rsidDel="00B52706">
                <w:rPr>
                  <w:rFonts w:ascii="宋体" w:hAnsi="宋体" w:cs="宋体" w:hint="eastAsia"/>
                  <w:sz w:val="20"/>
                  <w:szCs w:val="20"/>
                </w:rPr>
                <w:delText>/</w:delText>
              </w:r>
              <w:r w:rsidDel="00B52706">
                <w:rPr>
                  <w:rFonts w:ascii="宋体" w:hAnsi="宋体" w:cs="宋体" w:hint="eastAsia"/>
                  <w:sz w:val="20"/>
                  <w:szCs w:val="20"/>
                </w:rPr>
                <w:delText>工位</w:delText>
              </w:r>
            </w:del>
          </w:p>
        </w:tc>
      </w:tr>
      <w:tr w:rsidR="00E074FC" w:rsidDel="00B52706" w14:paraId="6EF0FEBF" w14:textId="64AAF33D">
        <w:trPr>
          <w:del w:id="185" w:author="1961185600@qq.com" w:date="2018-07-10T13:53:00Z"/>
        </w:trPr>
        <w:tc>
          <w:tcPr>
            <w:tcW w:w="2130" w:type="dxa"/>
          </w:tcPr>
          <w:p w14:paraId="46BFA02E" w14:textId="21E0B65A" w:rsidR="00E074FC" w:rsidDel="00B52706" w:rsidRDefault="00E074FC">
            <w:pPr>
              <w:spacing w:line="395" w:lineRule="exact"/>
              <w:jc w:val="center"/>
              <w:rPr>
                <w:del w:id="186" w:author="1961185600@qq.com" w:date="2018-07-10T13:53:00Z"/>
                <w:rFonts w:ascii="宋体" w:hAnsi="宋体" w:cs="宋体"/>
                <w:sz w:val="20"/>
                <w:szCs w:val="20"/>
              </w:rPr>
            </w:pPr>
          </w:p>
        </w:tc>
        <w:tc>
          <w:tcPr>
            <w:tcW w:w="2130" w:type="dxa"/>
          </w:tcPr>
          <w:p w14:paraId="4070D39C" w14:textId="3641E66A" w:rsidR="00E074FC" w:rsidDel="00B52706" w:rsidRDefault="00A36F6B">
            <w:pPr>
              <w:spacing w:line="395" w:lineRule="exact"/>
              <w:jc w:val="center"/>
              <w:rPr>
                <w:del w:id="187" w:author="1961185600@qq.com" w:date="2018-07-10T13:53:00Z"/>
                <w:rFonts w:ascii="宋体" w:hAnsi="宋体" w:cs="宋体"/>
                <w:sz w:val="20"/>
                <w:szCs w:val="20"/>
              </w:rPr>
            </w:pPr>
            <w:del w:id="188" w:author="1961185600@qq.com" w:date="2018-07-10T13:53:00Z">
              <w:r w:rsidDel="00B52706">
                <w:rPr>
                  <w:rFonts w:ascii="宋体" w:hAnsi="宋体" w:cs="宋体" w:hint="eastAsia"/>
                  <w:sz w:val="20"/>
                  <w:szCs w:val="20"/>
                </w:rPr>
                <w:delText>元</w:delText>
              </w:r>
              <w:r w:rsidDel="00B52706">
                <w:rPr>
                  <w:rFonts w:ascii="宋体" w:hAnsi="宋体" w:cs="宋体" w:hint="eastAsia"/>
                  <w:sz w:val="20"/>
                  <w:szCs w:val="20"/>
                </w:rPr>
                <w:delText>/</w:delText>
              </w:r>
              <w:r w:rsidDel="00B52706">
                <w:rPr>
                  <w:rFonts w:ascii="宋体" w:hAnsi="宋体" w:cs="宋体" w:hint="eastAsia"/>
                  <w:sz w:val="20"/>
                  <w:szCs w:val="20"/>
                </w:rPr>
                <w:delText>月</w:delText>
              </w:r>
              <w:r w:rsidDel="00B52706">
                <w:rPr>
                  <w:rFonts w:ascii="宋体" w:hAnsi="宋体" w:cs="宋体" w:hint="eastAsia"/>
                  <w:sz w:val="20"/>
                  <w:szCs w:val="20"/>
                </w:rPr>
                <w:delText>/</w:delText>
              </w:r>
              <w:r w:rsidDel="00B52706">
                <w:rPr>
                  <w:rFonts w:ascii="宋体" w:hAnsi="宋体" w:cs="宋体" w:hint="eastAsia"/>
                  <w:sz w:val="20"/>
                  <w:szCs w:val="20"/>
                </w:rPr>
                <w:delText>工位</w:delText>
              </w:r>
            </w:del>
          </w:p>
        </w:tc>
        <w:tc>
          <w:tcPr>
            <w:tcW w:w="2131" w:type="dxa"/>
          </w:tcPr>
          <w:p w14:paraId="4372EBC7" w14:textId="1931384B" w:rsidR="00E074FC" w:rsidDel="00B52706" w:rsidRDefault="00E074FC">
            <w:pPr>
              <w:spacing w:line="395" w:lineRule="exact"/>
              <w:jc w:val="center"/>
              <w:rPr>
                <w:del w:id="189" w:author="1961185600@qq.com" w:date="2018-07-10T13:53:00Z"/>
                <w:rFonts w:ascii="宋体" w:hAnsi="宋体" w:cs="宋体"/>
                <w:sz w:val="20"/>
                <w:szCs w:val="20"/>
              </w:rPr>
            </w:pPr>
          </w:p>
        </w:tc>
        <w:tc>
          <w:tcPr>
            <w:tcW w:w="2131" w:type="dxa"/>
          </w:tcPr>
          <w:p w14:paraId="2ACBFE8C" w14:textId="5BBFB5B6" w:rsidR="00E074FC" w:rsidDel="00B52706" w:rsidRDefault="00A36F6B">
            <w:pPr>
              <w:spacing w:line="395" w:lineRule="exact"/>
              <w:jc w:val="center"/>
              <w:rPr>
                <w:del w:id="190" w:author="1961185600@qq.com" w:date="2018-07-10T13:53:00Z"/>
                <w:rFonts w:ascii="宋体" w:hAnsi="宋体" w:cs="宋体"/>
                <w:sz w:val="20"/>
                <w:szCs w:val="20"/>
              </w:rPr>
            </w:pPr>
            <w:del w:id="191" w:author="1961185600@qq.com" w:date="2018-07-10T13:53:00Z">
              <w:r w:rsidDel="00B52706">
                <w:rPr>
                  <w:rFonts w:ascii="宋体" w:hAnsi="宋体" w:cs="宋体" w:hint="eastAsia"/>
                  <w:sz w:val="20"/>
                  <w:szCs w:val="20"/>
                </w:rPr>
                <w:delText>元</w:delText>
              </w:r>
              <w:r w:rsidDel="00B52706">
                <w:rPr>
                  <w:rFonts w:ascii="宋体" w:hAnsi="宋体" w:cs="宋体" w:hint="eastAsia"/>
                  <w:sz w:val="20"/>
                  <w:szCs w:val="20"/>
                </w:rPr>
                <w:delText>/</w:delText>
              </w:r>
              <w:r w:rsidDel="00B52706">
                <w:rPr>
                  <w:rFonts w:ascii="宋体" w:hAnsi="宋体" w:cs="宋体" w:hint="eastAsia"/>
                  <w:sz w:val="20"/>
                  <w:szCs w:val="20"/>
                </w:rPr>
                <w:delText>月</w:delText>
              </w:r>
              <w:r w:rsidDel="00B52706">
                <w:rPr>
                  <w:rFonts w:ascii="宋体" w:hAnsi="宋体" w:cs="宋体" w:hint="eastAsia"/>
                  <w:sz w:val="20"/>
                  <w:szCs w:val="20"/>
                </w:rPr>
                <w:delText>/</w:delText>
              </w:r>
              <w:r w:rsidDel="00B52706">
                <w:rPr>
                  <w:rFonts w:ascii="宋体" w:hAnsi="宋体" w:cs="宋体" w:hint="eastAsia"/>
                  <w:sz w:val="20"/>
                  <w:szCs w:val="20"/>
                </w:rPr>
                <w:delText>工位</w:delText>
              </w:r>
            </w:del>
          </w:p>
        </w:tc>
      </w:tr>
      <w:tr w:rsidR="00E074FC" w:rsidDel="00B52706" w14:paraId="4123F4E5" w14:textId="267BB522">
        <w:trPr>
          <w:del w:id="192" w:author="1961185600@qq.com" w:date="2018-07-10T13:53:00Z"/>
        </w:trPr>
        <w:tc>
          <w:tcPr>
            <w:tcW w:w="2130" w:type="dxa"/>
          </w:tcPr>
          <w:p w14:paraId="2E69E6F0" w14:textId="0D424920" w:rsidR="00E074FC" w:rsidDel="00B52706" w:rsidRDefault="00E074FC">
            <w:pPr>
              <w:spacing w:line="395" w:lineRule="exact"/>
              <w:jc w:val="left"/>
              <w:rPr>
                <w:del w:id="193" w:author="1961185600@qq.com" w:date="2018-07-10T13:53:00Z"/>
                <w:rFonts w:ascii="宋体" w:hAnsi="宋体" w:cs="宋体"/>
                <w:sz w:val="20"/>
                <w:szCs w:val="20"/>
              </w:rPr>
            </w:pPr>
          </w:p>
        </w:tc>
        <w:tc>
          <w:tcPr>
            <w:tcW w:w="2130" w:type="dxa"/>
          </w:tcPr>
          <w:p w14:paraId="2FCD6147" w14:textId="19D6CD7C" w:rsidR="00E074FC" w:rsidDel="00B52706" w:rsidRDefault="00A36F6B">
            <w:pPr>
              <w:spacing w:line="395" w:lineRule="exact"/>
              <w:jc w:val="center"/>
              <w:rPr>
                <w:del w:id="194" w:author="1961185600@qq.com" w:date="2018-07-10T13:53:00Z"/>
                <w:rFonts w:ascii="宋体" w:hAnsi="宋体" w:cs="宋体"/>
                <w:sz w:val="20"/>
                <w:szCs w:val="20"/>
              </w:rPr>
            </w:pPr>
            <w:del w:id="195" w:author="1961185600@qq.com" w:date="2018-07-10T13:53:00Z">
              <w:r w:rsidDel="00B52706">
                <w:rPr>
                  <w:rFonts w:ascii="宋体" w:hAnsi="宋体" w:cs="宋体" w:hint="eastAsia"/>
                  <w:sz w:val="20"/>
                  <w:szCs w:val="20"/>
                </w:rPr>
                <w:delText>元</w:delText>
              </w:r>
              <w:r w:rsidDel="00B52706">
                <w:rPr>
                  <w:rFonts w:ascii="宋体" w:hAnsi="宋体" w:cs="宋体" w:hint="eastAsia"/>
                  <w:sz w:val="20"/>
                  <w:szCs w:val="20"/>
                </w:rPr>
                <w:delText>/</w:delText>
              </w:r>
              <w:r w:rsidDel="00B52706">
                <w:rPr>
                  <w:rFonts w:ascii="宋体" w:hAnsi="宋体" w:cs="宋体" w:hint="eastAsia"/>
                  <w:sz w:val="20"/>
                  <w:szCs w:val="20"/>
                </w:rPr>
                <w:delText>月</w:delText>
              </w:r>
              <w:r w:rsidDel="00B52706">
                <w:rPr>
                  <w:rFonts w:ascii="宋体" w:hAnsi="宋体" w:cs="宋体" w:hint="eastAsia"/>
                  <w:sz w:val="20"/>
                  <w:szCs w:val="20"/>
                </w:rPr>
                <w:delText>/</w:delText>
              </w:r>
              <w:r w:rsidDel="00B52706">
                <w:rPr>
                  <w:rFonts w:ascii="宋体" w:hAnsi="宋体" w:cs="宋体" w:hint="eastAsia"/>
                  <w:sz w:val="20"/>
                  <w:szCs w:val="20"/>
                </w:rPr>
                <w:delText>工位</w:delText>
              </w:r>
            </w:del>
          </w:p>
        </w:tc>
        <w:tc>
          <w:tcPr>
            <w:tcW w:w="2131" w:type="dxa"/>
          </w:tcPr>
          <w:p w14:paraId="75199D55" w14:textId="6095D0F5" w:rsidR="00E074FC" w:rsidDel="00B52706" w:rsidRDefault="00E074FC">
            <w:pPr>
              <w:spacing w:line="395" w:lineRule="exact"/>
              <w:jc w:val="center"/>
              <w:rPr>
                <w:del w:id="196" w:author="1961185600@qq.com" w:date="2018-07-10T13:53:00Z"/>
                <w:rFonts w:ascii="宋体" w:hAnsi="宋体" w:cs="宋体"/>
                <w:sz w:val="20"/>
                <w:szCs w:val="20"/>
              </w:rPr>
            </w:pPr>
          </w:p>
        </w:tc>
        <w:tc>
          <w:tcPr>
            <w:tcW w:w="2131" w:type="dxa"/>
          </w:tcPr>
          <w:p w14:paraId="72B5BD16" w14:textId="1693283F" w:rsidR="00E074FC" w:rsidDel="00B52706" w:rsidRDefault="00A36F6B">
            <w:pPr>
              <w:spacing w:line="395" w:lineRule="exact"/>
              <w:jc w:val="center"/>
              <w:rPr>
                <w:del w:id="197" w:author="1961185600@qq.com" w:date="2018-07-10T13:53:00Z"/>
                <w:rFonts w:ascii="宋体" w:hAnsi="宋体" w:cs="宋体"/>
                <w:sz w:val="20"/>
                <w:szCs w:val="20"/>
              </w:rPr>
            </w:pPr>
            <w:del w:id="198" w:author="1961185600@qq.com" w:date="2018-07-10T13:53:00Z">
              <w:r w:rsidDel="00B52706">
                <w:rPr>
                  <w:rFonts w:ascii="宋体" w:hAnsi="宋体" w:cs="宋体" w:hint="eastAsia"/>
                  <w:sz w:val="20"/>
                  <w:szCs w:val="20"/>
                </w:rPr>
                <w:delText>元</w:delText>
              </w:r>
              <w:r w:rsidDel="00B52706">
                <w:rPr>
                  <w:rFonts w:ascii="宋体" w:hAnsi="宋体" w:cs="宋体" w:hint="eastAsia"/>
                  <w:sz w:val="20"/>
                  <w:szCs w:val="20"/>
                </w:rPr>
                <w:delText>/</w:delText>
              </w:r>
              <w:r w:rsidDel="00B52706">
                <w:rPr>
                  <w:rFonts w:ascii="宋体" w:hAnsi="宋体" w:cs="宋体" w:hint="eastAsia"/>
                  <w:sz w:val="20"/>
                  <w:szCs w:val="20"/>
                </w:rPr>
                <w:delText>月</w:delText>
              </w:r>
              <w:r w:rsidDel="00B52706">
                <w:rPr>
                  <w:rFonts w:ascii="宋体" w:hAnsi="宋体" w:cs="宋体" w:hint="eastAsia"/>
                  <w:sz w:val="20"/>
                  <w:szCs w:val="20"/>
                </w:rPr>
                <w:delText>/</w:delText>
              </w:r>
              <w:r w:rsidDel="00B52706">
                <w:rPr>
                  <w:rFonts w:ascii="宋体" w:hAnsi="宋体" w:cs="宋体" w:hint="eastAsia"/>
                  <w:sz w:val="20"/>
                  <w:szCs w:val="20"/>
                </w:rPr>
                <w:delText>工位</w:delText>
              </w:r>
            </w:del>
          </w:p>
        </w:tc>
      </w:tr>
    </w:tbl>
    <w:p w14:paraId="1B76D16E" w14:textId="2F336866" w:rsidR="00E074FC" w:rsidDel="00B52706" w:rsidRDefault="00A36F6B">
      <w:pPr>
        <w:widowControl w:val="0"/>
        <w:jc w:val="left"/>
        <w:rPr>
          <w:del w:id="199" w:author="1961185600@qq.com" w:date="2018-07-10T13:53:00Z"/>
          <w:rFonts w:ascii="宋体" w:hAnsi="宋体" w:cs="宋体"/>
          <w:b/>
          <w:bCs/>
          <w:sz w:val="24"/>
          <w:szCs w:val="24"/>
        </w:rPr>
      </w:pPr>
      <w:del w:id="200" w:author="1961185600@qq.com" w:date="2018-07-10T13:53:00Z">
        <w:r w:rsidDel="00B52706">
          <w:rPr>
            <w:rFonts w:ascii="宋体" w:hAnsi="宋体" w:cs="宋体" w:hint="eastAsia"/>
            <w:b/>
            <w:bCs/>
            <w:sz w:val="24"/>
            <w:szCs w:val="24"/>
          </w:rPr>
          <w:delText>服务费总额明细</w:delText>
        </w:r>
      </w:del>
    </w:p>
    <w:p w14:paraId="384D3371" w14:textId="6238E5A6" w:rsidR="00E074FC" w:rsidDel="00B52706" w:rsidRDefault="00E074FC">
      <w:pPr>
        <w:widowControl w:val="0"/>
        <w:jc w:val="left"/>
        <w:rPr>
          <w:del w:id="201" w:author="1961185600@qq.com" w:date="2018-07-10T13:53:00Z"/>
          <w:rFonts w:ascii="宋体" w:hAnsi="宋体" w:cs="宋体"/>
          <w:szCs w:val="21"/>
        </w:rPr>
      </w:pPr>
    </w:p>
    <w:p w14:paraId="04BB3EA9" w14:textId="61DE1536" w:rsidR="00E074FC" w:rsidDel="00B52706" w:rsidRDefault="00A36F6B">
      <w:pPr>
        <w:widowControl w:val="0"/>
        <w:jc w:val="left"/>
        <w:rPr>
          <w:del w:id="202" w:author="1961185600@qq.com" w:date="2018-07-10T13:53:00Z"/>
          <w:rFonts w:asciiTheme="minorEastAsia" w:eastAsiaTheme="minorEastAsia" w:hAnsiTheme="minorEastAsia" w:cstheme="minorEastAsia"/>
          <w:b/>
          <w:bCs/>
          <w:szCs w:val="21"/>
        </w:rPr>
      </w:pPr>
      <w:del w:id="203" w:author="1961185600@qq.com" w:date="2018-07-10T13:53:00Z">
        <w:r w:rsidRPr="00384717" w:rsidDel="00B52706">
          <w:rPr>
            <w:rFonts w:asciiTheme="minorEastAsia" w:eastAsiaTheme="minorEastAsia" w:hAnsiTheme="minorEastAsia" w:cstheme="minorEastAsia" w:hint="eastAsia"/>
            <w:b/>
            <w:bCs/>
            <w:szCs w:val="21"/>
            <w:highlight w:val="green"/>
            <w:rPrChange w:id="204" w:author="1961185600@qq.com" w:date="2018-07-10T10:11:00Z">
              <w:rPr>
                <w:rFonts w:asciiTheme="minorEastAsia" w:eastAsiaTheme="minorEastAsia" w:hAnsiTheme="minorEastAsia" w:cstheme="minorEastAsia" w:hint="eastAsia"/>
                <w:b/>
                <w:bCs/>
                <w:szCs w:val="21"/>
              </w:rPr>
            </w:rPrChange>
          </w:rPr>
          <w:delText>房间</w:delText>
        </w:r>
        <w:r w:rsidRPr="00384717" w:rsidDel="00B52706">
          <w:rPr>
            <w:rFonts w:asciiTheme="minorEastAsia" w:eastAsiaTheme="minorEastAsia" w:hAnsiTheme="minorEastAsia" w:cstheme="minorEastAsia" w:hint="eastAsia"/>
            <w:b/>
            <w:bCs/>
            <w:szCs w:val="21"/>
            <w:highlight w:val="green"/>
            <w:rPrChange w:id="205" w:author="1961185600@qq.com" w:date="2018-07-10T10:11:00Z">
              <w:rPr>
                <w:rFonts w:asciiTheme="minorEastAsia" w:eastAsiaTheme="minorEastAsia" w:hAnsiTheme="minorEastAsia" w:cstheme="minorEastAsia" w:hint="eastAsia"/>
                <w:b/>
                <w:bCs/>
                <w:szCs w:val="21"/>
              </w:rPr>
            </w:rPrChange>
          </w:rPr>
          <w:delText>/</w:delText>
        </w:r>
        <w:r w:rsidRPr="00384717" w:rsidDel="00B52706">
          <w:rPr>
            <w:rFonts w:asciiTheme="minorEastAsia" w:eastAsiaTheme="minorEastAsia" w:hAnsiTheme="minorEastAsia" w:cstheme="minorEastAsia" w:hint="eastAsia"/>
            <w:b/>
            <w:bCs/>
            <w:szCs w:val="21"/>
            <w:highlight w:val="green"/>
            <w:rPrChange w:id="206" w:author="1961185600@qq.com" w:date="2018-07-10T10:11:00Z">
              <w:rPr>
                <w:rFonts w:asciiTheme="minorEastAsia" w:eastAsiaTheme="minorEastAsia" w:hAnsiTheme="minorEastAsia" w:cstheme="minorEastAsia" w:hint="eastAsia"/>
                <w:b/>
                <w:bCs/>
                <w:szCs w:val="21"/>
              </w:rPr>
            </w:rPrChange>
          </w:rPr>
          <w:delText>工位（</w:delText>
        </w:r>
        <w:r w:rsidRPr="00384717" w:rsidDel="00B52706">
          <w:rPr>
            <w:rFonts w:asciiTheme="minorEastAsia" w:eastAsiaTheme="minorEastAsia" w:hAnsiTheme="minorEastAsia" w:cstheme="minorEastAsia" w:hint="eastAsia"/>
            <w:b/>
            <w:bCs/>
            <w:szCs w:val="21"/>
            <w:highlight w:val="green"/>
            <w:rPrChange w:id="207" w:author="1961185600@qq.com" w:date="2018-07-10T10:11:00Z">
              <w:rPr>
                <w:rFonts w:asciiTheme="minorEastAsia" w:eastAsiaTheme="minorEastAsia" w:hAnsiTheme="minorEastAsia" w:cstheme="minorEastAsia" w:hint="eastAsia"/>
                <w:b/>
                <w:bCs/>
                <w:szCs w:val="21"/>
              </w:rPr>
            </w:rPrChange>
          </w:rPr>
          <w:delText xml:space="preserve"> </w:delText>
        </w:r>
        <w:r w:rsidRPr="00384717" w:rsidDel="00B52706">
          <w:rPr>
            <w:rFonts w:asciiTheme="minorEastAsia" w:eastAsiaTheme="minorEastAsia" w:hAnsiTheme="minorEastAsia" w:cstheme="minorEastAsia" w:hint="eastAsia"/>
            <w:b/>
            <w:bCs/>
            <w:szCs w:val="21"/>
            <w:highlight w:val="green"/>
            <w:rPrChange w:id="208" w:author="1961185600@qq.com" w:date="2018-07-10T10:11:00Z">
              <w:rPr>
                <w:rFonts w:asciiTheme="minorEastAsia" w:eastAsiaTheme="minorEastAsia" w:hAnsiTheme="minorEastAsia" w:cstheme="minorEastAsia" w:hint="eastAsia"/>
                <w:b/>
                <w:bCs/>
                <w:szCs w:val="21"/>
              </w:rPr>
            </w:rPrChange>
          </w:rPr>
          <w:delText>）</w:delText>
        </w:r>
        <w:r w:rsidDel="00B52706">
          <w:rPr>
            <w:rFonts w:asciiTheme="minorEastAsia" w:eastAsiaTheme="minorEastAsia" w:hAnsiTheme="minorEastAsia" w:cstheme="minorEastAsia" w:hint="eastAsia"/>
            <w:b/>
            <w:bCs/>
            <w:szCs w:val="21"/>
          </w:rPr>
          <w:delText xml:space="preserve">                        </w:delText>
        </w:r>
        <w:r w:rsidRPr="00A77BB0" w:rsidDel="00B52706">
          <w:rPr>
            <w:rFonts w:asciiTheme="minorEastAsia" w:eastAsiaTheme="minorEastAsia" w:hAnsiTheme="minorEastAsia" w:cstheme="minorEastAsia" w:hint="eastAsia"/>
            <w:b/>
            <w:bCs/>
            <w:szCs w:val="21"/>
            <w:highlight w:val="green"/>
            <w:rPrChange w:id="209" w:author="1961185600@qq.com" w:date="2018-07-10T10:19:00Z">
              <w:rPr>
                <w:rFonts w:asciiTheme="minorEastAsia" w:eastAsiaTheme="minorEastAsia" w:hAnsiTheme="minorEastAsia" w:cstheme="minorEastAsia" w:hint="eastAsia"/>
                <w:b/>
                <w:bCs/>
                <w:szCs w:val="21"/>
              </w:rPr>
            </w:rPrChange>
          </w:rPr>
          <w:delText>合计：</w:delText>
        </w:r>
        <w:r w:rsidRPr="00A77BB0" w:rsidDel="00B52706">
          <w:rPr>
            <w:rFonts w:asciiTheme="minorEastAsia" w:eastAsiaTheme="minorEastAsia" w:hAnsiTheme="minorEastAsia" w:cstheme="minorEastAsia" w:hint="eastAsia"/>
            <w:b/>
            <w:bCs/>
            <w:szCs w:val="21"/>
            <w:highlight w:val="green"/>
            <w:rPrChange w:id="210" w:author="1961185600@qq.com" w:date="2018-07-10T10:19:00Z">
              <w:rPr>
                <w:rFonts w:asciiTheme="minorEastAsia" w:eastAsiaTheme="minorEastAsia" w:hAnsiTheme="minorEastAsia" w:cstheme="minorEastAsia" w:hint="eastAsia"/>
                <w:b/>
                <w:bCs/>
                <w:szCs w:val="21"/>
              </w:rPr>
            </w:rPrChange>
          </w:rPr>
          <w:delText>¥</w:delText>
        </w:r>
      </w:del>
    </w:p>
    <w:tbl>
      <w:tblPr>
        <w:tblStyle w:val="ae"/>
        <w:tblW w:w="8522" w:type="dxa"/>
        <w:tblLayout w:type="fixed"/>
        <w:tblLook w:val="04A0" w:firstRow="1" w:lastRow="0" w:firstColumn="1" w:lastColumn="0" w:noHBand="0" w:noVBand="1"/>
      </w:tblPr>
      <w:tblGrid>
        <w:gridCol w:w="1704"/>
        <w:gridCol w:w="1704"/>
        <w:gridCol w:w="1704"/>
        <w:gridCol w:w="1705"/>
        <w:gridCol w:w="1705"/>
      </w:tblGrid>
      <w:tr w:rsidR="00E074FC" w:rsidDel="00B52706" w14:paraId="5FE763A5" w14:textId="2AE73C47">
        <w:trPr>
          <w:del w:id="211" w:author="1961185600@qq.com" w:date="2018-07-10T13:53:00Z"/>
        </w:trPr>
        <w:tc>
          <w:tcPr>
            <w:tcW w:w="1704" w:type="dxa"/>
          </w:tcPr>
          <w:p w14:paraId="1E5F8D3F" w14:textId="0919B93E" w:rsidR="00E074FC" w:rsidDel="00B52706" w:rsidRDefault="00A36F6B">
            <w:pPr>
              <w:spacing w:line="395" w:lineRule="exact"/>
              <w:jc w:val="left"/>
              <w:rPr>
                <w:del w:id="212" w:author="1961185600@qq.com" w:date="2018-07-10T13:53:00Z"/>
                <w:rFonts w:ascii="宋体" w:hAnsi="宋体" w:cs="宋体"/>
                <w:sz w:val="20"/>
                <w:szCs w:val="20"/>
              </w:rPr>
            </w:pPr>
            <w:del w:id="213" w:author="1961185600@qq.com" w:date="2018-07-10T13:53:00Z">
              <w:r w:rsidDel="00B52706">
                <w:rPr>
                  <w:rFonts w:ascii="宋体" w:hAnsi="宋体" w:cs="宋体" w:hint="eastAsia"/>
                  <w:sz w:val="20"/>
                  <w:szCs w:val="20"/>
                </w:rPr>
                <w:delText>服务期</w:delText>
              </w:r>
            </w:del>
          </w:p>
          <w:p w14:paraId="52BA7809" w14:textId="3AE43F70" w:rsidR="00E074FC" w:rsidDel="00B52706" w:rsidRDefault="00E074FC">
            <w:pPr>
              <w:spacing w:line="395" w:lineRule="exact"/>
              <w:jc w:val="left"/>
              <w:rPr>
                <w:del w:id="214" w:author="1961185600@qq.com" w:date="2018-07-10T13:53:00Z"/>
                <w:rFonts w:ascii="宋体" w:hAnsi="宋体" w:cs="宋体"/>
                <w:sz w:val="20"/>
                <w:szCs w:val="20"/>
              </w:rPr>
            </w:pPr>
          </w:p>
        </w:tc>
        <w:tc>
          <w:tcPr>
            <w:tcW w:w="1704" w:type="dxa"/>
          </w:tcPr>
          <w:p w14:paraId="569BDC6A" w14:textId="1B5041BA" w:rsidR="00E074FC" w:rsidDel="00B52706" w:rsidRDefault="00A36F6B">
            <w:pPr>
              <w:spacing w:line="395" w:lineRule="exact"/>
              <w:jc w:val="left"/>
              <w:rPr>
                <w:del w:id="215" w:author="1961185600@qq.com" w:date="2018-07-10T13:53:00Z"/>
                <w:rFonts w:ascii="宋体" w:hAnsi="宋体" w:cs="宋体"/>
                <w:sz w:val="20"/>
                <w:szCs w:val="20"/>
              </w:rPr>
            </w:pPr>
            <w:del w:id="216" w:author="1961185600@qq.com" w:date="2018-07-10T13:53:00Z">
              <w:r w:rsidDel="00B52706">
                <w:rPr>
                  <w:rFonts w:ascii="宋体" w:hAnsi="宋体" w:cs="宋体" w:hint="eastAsia"/>
                  <w:sz w:val="20"/>
                  <w:szCs w:val="20"/>
                </w:rPr>
                <w:delText>服务费</w:delText>
              </w:r>
            </w:del>
          </w:p>
          <w:p w14:paraId="3463C4F8" w14:textId="70F63C42" w:rsidR="00E074FC" w:rsidDel="00B52706" w:rsidRDefault="00E074FC">
            <w:pPr>
              <w:spacing w:line="395" w:lineRule="exact"/>
              <w:jc w:val="left"/>
              <w:rPr>
                <w:del w:id="217" w:author="1961185600@qq.com" w:date="2018-07-10T13:53:00Z"/>
                <w:rFonts w:ascii="宋体" w:hAnsi="宋体" w:cs="宋体"/>
                <w:sz w:val="20"/>
                <w:szCs w:val="20"/>
              </w:rPr>
            </w:pPr>
          </w:p>
        </w:tc>
        <w:tc>
          <w:tcPr>
            <w:tcW w:w="1704" w:type="dxa"/>
          </w:tcPr>
          <w:p w14:paraId="72883E99" w14:textId="14628E8D" w:rsidR="00E074FC" w:rsidDel="00B52706" w:rsidRDefault="00A36F6B">
            <w:pPr>
              <w:spacing w:line="395" w:lineRule="exact"/>
              <w:jc w:val="center"/>
              <w:rPr>
                <w:del w:id="218" w:author="1961185600@qq.com" w:date="2018-07-10T13:53:00Z"/>
                <w:rFonts w:ascii="宋体" w:hAnsi="宋体" w:cs="宋体"/>
                <w:sz w:val="20"/>
                <w:szCs w:val="20"/>
              </w:rPr>
            </w:pPr>
            <w:del w:id="219" w:author="1961185600@qq.com" w:date="2018-07-10T13:53:00Z">
              <w:r w:rsidDel="00B52706">
                <w:rPr>
                  <w:rFonts w:ascii="宋体" w:hAnsi="宋体" w:cs="宋体" w:hint="eastAsia"/>
                  <w:sz w:val="20"/>
                  <w:szCs w:val="20"/>
                </w:rPr>
                <w:delText>单价</w:delText>
              </w:r>
            </w:del>
          </w:p>
          <w:p w14:paraId="6FD671FC" w14:textId="24037CC2" w:rsidR="00E074FC" w:rsidDel="00B52706" w:rsidRDefault="00E074FC">
            <w:pPr>
              <w:spacing w:line="395" w:lineRule="exact"/>
              <w:jc w:val="center"/>
              <w:rPr>
                <w:del w:id="220" w:author="1961185600@qq.com" w:date="2018-07-10T13:53:00Z"/>
                <w:rFonts w:ascii="宋体" w:hAnsi="宋体" w:cs="宋体"/>
                <w:sz w:val="20"/>
                <w:szCs w:val="20"/>
              </w:rPr>
            </w:pPr>
          </w:p>
        </w:tc>
        <w:tc>
          <w:tcPr>
            <w:tcW w:w="1705" w:type="dxa"/>
          </w:tcPr>
          <w:p w14:paraId="10DFBAE0" w14:textId="0D202A12" w:rsidR="00E074FC" w:rsidDel="00B52706" w:rsidRDefault="00A36F6B">
            <w:pPr>
              <w:spacing w:line="395" w:lineRule="exact"/>
              <w:jc w:val="center"/>
              <w:rPr>
                <w:del w:id="221" w:author="1961185600@qq.com" w:date="2018-07-10T13:53:00Z"/>
                <w:rFonts w:ascii="宋体" w:hAnsi="宋体" w:cs="宋体"/>
                <w:sz w:val="20"/>
                <w:szCs w:val="20"/>
              </w:rPr>
            </w:pPr>
            <w:del w:id="222" w:author="1961185600@qq.com" w:date="2018-07-10T13:53:00Z">
              <w:r w:rsidDel="00B52706">
                <w:rPr>
                  <w:rFonts w:ascii="宋体" w:hAnsi="宋体" w:cs="宋体" w:hint="eastAsia"/>
                  <w:sz w:val="20"/>
                  <w:szCs w:val="20"/>
                </w:rPr>
                <w:delText>数量</w:delText>
              </w:r>
            </w:del>
          </w:p>
          <w:p w14:paraId="7210CD42" w14:textId="1C572FC4" w:rsidR="00E074FC" w:rsidDel="00B52706" w:rsidRDefault="00A36F6B">
            <w:pPr>
              <w:spacing w:line="395" w:lineRule="exact"/>
              <w:jc w:val="center"/>
              <w:rPr>
                <w:del w:id="223" w:author="1961185600@qq.com" w:date="2018-07-10T13:53:00Z"/>
                <w:rFonts w:ascii="宋体" w:hAnsi="宋体" w:cs="宋体"/>
                <w:sz w:val="20"/>
                <w:szCs w:val="20"/>
              </w:rPr>
            </w:pPr>
            <w:del w:id="224" w:author="1961185600@qq.com" w:date="2018-07-10T13:53:00Z">
              <w:r w:rsidDel="00B52706">
                <w:rPr>
                  <w:rFonts w:ascii="宋体" w:hAnsi="宋体" w:cs="宋体" w:hint="eastAsia"/>
                  <w:sz w:val="20"/>
                  <w:szCs w:val="20"/>
                </w:rPr>
                <w:delText xml:space="preserve">  </w:delText>
              </w:r>
            </w:del>
          </w:p>
        </w:tc>
        <w:tc>
          <w:tcPr>
            <w:tcW w:w="1705" w:type="dxa"/>
          </w:tcPr>
          <w:p w14:paraId="099F4B6D" w14:textId="6861C8F3" w:rsidR="00E074FC" w:rsidDel="00B52706" w:rsidRDefault="00A36F6B">
            <w:pPr>
              <w:spacing w:line="395" w:lineRule="exact"/>
              <w:jc w:val="center"/>
              <w:rPr>
                <w:del w:id="225" w:author="1961185600@qq.com" w:date="2018-07-10T13:53:00Z"/>
                <w:rFonts w:ascii="宋体" w:hAnsi="宋体" w:cs="宋体"/>
                <w:sz w:val="20"/>
                <w:szCs w:val="20"/>
              </w:rPr>
            </w:pPr>
            <w:del w:id="226" w:author="1961185600@qq.com" w:date="2018-07-10T13:53:00Z">
              <w:r w:rsidDel="00B52706">
                <w:rPr>
                  <w:rFonts w:ascii="宋体" w:hAnsi="宋体" w:cs="宋体" w:hint="eastAsia"/>
                  <w:sz w:val="20"/>
                  <w:szCs w:val="20"/>
                </w:rPr>
                <w:delText>小计</w:delText>
              </w:r>
            </w:del>
          </w:p>
          <w:p w14:paraId="3F1D3E2F" w14:textId="0A66F590" w:rsidR="00E074FC" w:rsidDel="00B52706" w:rsidRDefault="00E074FC">
            <w:pPr>
              <w:spacing w:line="395" w:lineRule="exact"/>
              <w:jc w:val="center"/>
              <w:rPr>
                <w:del w:id="227" w:author="1961185600@qq.com" w:date="2018-07-10T13:53:00Z"/>
                <w:rFonts w:ascii="宋体" w:hAnsi="宋体" w:cs="宋体"/>
                <w:sz w:val="20"/>
                <w:szCs w:val="20"/>
              </w:rPr>
            </w:pPr>
          </w:p>
        </w:tc>
      </w:tr>
      <w:tr w:rsidR="00E074FC" w:rsidDel="00B52706" w14:paraId="70FFCA1D" w14:textId="3FC25CA2">
        <w:trPr>
          <w:del w:id="228" w:author="1961185600@qq.com" w:date="2018-07-10T13:53:00Z"/>
        </w:trPr>
        <w:tc>
          <w:tcPr>
            <w:tcW w:w="1704" w:type="dxa"/>
          </w:tcPr>
          <w:p w14:paraId="4AE69139" w14:textId="040034A8" w:rsidR="00E074FC" w:rsidDel="00B52706" w:rsidRDefault="00E074FC">
            <w:pPr>
              <w:spacing w:line="395" w:lineRule="exact"/>
              <w:jc w:val="left"/>
              <w:rPr>
                <w:del w:id="229" w:author="1961185600@qq.com" w:date="2018-07-10T13:53:00Z"/>
                <w:rFonts w:ascii="宋体" w:hAnsi="宋体" w:cs="宋体"/>
                <w:sz w:val="20"/>
                <w:szCs w:val="20"/>
              </w:rPr>
            </w:pPr>
          </w:p>
        </w:tc>
        <w:tc>
          <w:tcPr>
            <w:tcW w:w="1704" w:type="dxa"/>
          </w:tcPr>
          <w:p w14:paraId="0A5E2136" w14:textId="45F5EA2E" w:rsidR="00E074FC" w:rsidDel="00B52706" w:rsidRDefault="00A36F6B">
            <w:pPr>
              <w:spacing w:line="395" w:lineRule="exact"/>
              <w:jc w:val="left"/>
              <w:rPr>
                <w:del w:id="230" w:author="1961185600@qq.com" w:date="2018-07-10T13:53:00Z"/>
                <w:rFonts w:ascii="宋体" w:hAnsi="宋体" w:cs="宋体"/>
                <w:sz w:val="20"/>
                <w:szCs w:val="20"/>
              </w:rPr>
            </w:pPr>
            <w:del w:id="231" w:author="1961185600@qq.com" w:date="2018-07-10T13:53:00Z">
              <w:r w:rsidDel="00B52706">
                <w:rPr>
                  <w:rFonts w:ascii="宋体" w:hAnsi="宋体" w:cs="宋体" w:hint="eastAsia"/>
                  <w:sz w:val="20"/>
                  <w:szCs w:val="20"/>
                </w:rPr>
                <w:delText>不足整月，以日单价</w:delText>
              </w:r>
              <w:r w:rsidDel="00B52706">
                <w:rPr>
                  <w:rFonts w:ascii="宋体" w:hAnsi="宋体" w:cs="宋体" w:hint="eastAsia"/>
                  <w:sz w:val="20"/>
                  <w:szCs w:val="20"/>
                </w:rPr>
                <w:delText>*</w:delText>
              </w:r>
              <w:r w:rsidDel="00B52706">
                <w:rPr>
                  <w:rFonts w:ascii="宋体" w:hAnsi="宋体" w:cs="宋体" w:hint="eastAsia"/>
                  <w:sz w:val="20"/>
                  <w:szCs w:val="20"/>
                </w:rPr>
                <w:delText>实际日历天数</w:delText>
              </w:r>
              <w:r w:rsidDel="00B52706">
                <w:rPr>
                  <w:rFonts w:ascii="宋体" w:hAnsi="宋体" w:cs="宋体" w:hint="eastAsia"/>
                  <w:sz w:val="20"/>
                  <w:szCs w:val="20"/>
                </w:rPr>
                <w:delText>计算</w:delText>
              </w:r>
            </w:del>
          </w:p>
        </w:tc>
        <w:tc>
          <w:tcPr>
            <w:tcW w:w="1704" w:type="dxa"/>
          </w:tcPr>
          <w:p w14:paraId="582CBE80" w14:textId="0625ADF9" w:rsidR="00E074FC" w:rsidDel="00B52706" w:rsidRDefault="00E074FC">
            <w:pPr>
              <w:spacing w:line="395" w:lineRule="exact"/>
              <w:jc w:val="left"/>
              <w:rPr>
                <w:del w:id="232" w:author="1961185600@qq.com" w:date="2018-07-10T13:53:00Z"/>
                <w:rFonts w:ascii="宋体" w:hAnsi="宋体" w:cs="宋体"/>
                <w:sz w:val="20"/>
                <w:szCs w:val="20"/>
              </w:rPr>
            </w:pPr>
          </w:p>
        </w:tc>
        <w:tc>
          <w:tcPr>
            <w:tcW w:w="1705" w:type="dxa"/>
          </w:tcPr>
          <w:p w14:paraId="479522F2" w14:textId="1E9D3FB3" w:rsidR="00E074FC" w:rsidDel="00B52706" w:rsidRDefault="00A36F6B">
            <w:pPr>
              <w:spacing w:line="395" w:lineRule="exact"/>
              <w:jc w:val="left"/>
              <w:rPr>
                <w:del w:id="233" w:author="1961185600@qq.com" w:date="2018-07-10T13:53:00Z"/>
                <w:rFonts w:ascii="宋体" w:hAnsi="宋体" w:cs="宋体"/>
                <w:szCs w:val="21"/>
              </w:rPr>
            </w:pPr>
            <w:del w:id="234" w:author="1961185600@qq.com" w:date="2018-07-10T13:53:00Z">
              <w:r w:rsidDel="00B52706">
                <w:rPr>
                  <w:rFonts w:ascii="宋体" w:hAnsi="宋体" w:cs="宋体" w:hint="eastAsia"/>
                  <w:szCs w:val="21"/>
                </w:rPr>
                <w:delText xml:space="preserve"> </w:delText>
              </w:r>
            </w:del>
          </w:p>
        </w:tc>
        <w:tc>
          <w:tcPr>
            <w:tcW w:w="1705" w:type="dxa"/>
          </w:tcPr>
          <w:p w14:paraId="3F6A6DB7" w14:textId="79F1792B" w:rsidR="00E074FC" w:rsidDel="00B52706" w:rsidRDefault="00A36F6B">
            <w:pPr>
              <w:spacing w:line="395" w:lineRule="exact"/>
              <w:jc w:val="left"/>
              <w:rPr>
                <w:del w:id="235" w:author="1961185600@qq.com" w:date="2018-07-10T13:53:00Z"/>
                <w:rFonts w:ascii="宋体" w:hAnsi="宋体" w:cs="宋体"/>
                <w:szCs w:val="21"/>
              </w:rPr>
            </w:pPr>
            <w:del w:id="236" w:author="1961185600@qq.com" w:date="2018-07-10T13:53:00Z">
              <w:r w:rsidDel="00B52706">
                <w:rPr>
                  <w:rFonts w:ascii="Arial" w:hAnsi="Arial" w:cs="Arial"/>
                  <w:szCs w:val="21"/>
                </w:rPr>
                <w:delText>¥</w:delText>
              </w:r>
            </w:del>
          </w:p>
        </w:tc>
      </w:tr>
      <w:tr w:rsidR="00E074FC" w:rsidDel="00B52706" w14:paraId="2DE9E6E1" w14:textId="504D670C">
        <w:trPr>
          <w:del w:id="237" w:author="1961185600@qq.com" w:date="2018-07-10T13:53:00Z"/>
        </w:trPr>
        <w:tc>
          <w:tcPr>
            <w:tcW w:w="1704" w:type="dxa"/>
          </w:tcPr>
          <w:p w14:paraId="1FF9A310" w14:textId="1E688FFD" w:rsidR="00E074FC" w:rsidDel="00B52706" w:rsidRDefault="00E074FC">
            <w:pPr>
              <w:spacing w:line="395" w:lineRule="exact"/>
              <w:jc w:val="left"/>
              <w:rPr>
                <w:del w:id="238" w:author="1961185600@qq.com" w:date="2018-07-10T13:53:00Z"/>
                <w:rFonts w:ascii="宋体" w:hAnsi="宋体" w:cs="宋体"/>
                <w:sz w:val="20"/>
                <w:szCs w:val="20"/>
              </w:rPr>
            </w:pPr>
          </w:p>
        </w:tc>
        <w:tc>
          <w:tcPr>
            <w:tcW w:w="1704" w:type="dxa"/>
          </w:tcPr>
          <w:p w14:paraId="46F15F46" w14:textId="46F2E409" w:rsidR="00E074FC" w:rsidDel="00B52706" w:rsidRDefault="00A36F6B">
            <w:pPr>
              <w:spacing w:line="395" w:lineRule="exact"/>
              <w:jc w:val="left"/>
              <w:rPr>
                <w:del w:id="239" w:author="1961185600@qq.com" w:date="2018-07-10T13:53:00Z"/>
                <w:rFonts w:ascii="宋体" w:hAnsi="宋体" w:cs="宋体"/>
                <w:sz w:val="20"/>
                <w:szCs w:val="20"/>
              </w:rPr>
            </w:pPr>
            <w:del w:id="240" w:author="1961185600@qq.com" w:date="2018-07-10T13:53:00Z">
              <w:r w:rsidDel="00B52706">
                <w:rPr>
                  <w:rFonts w:ascii="宋体" w:hAnsi="宋体" w:cs="宋体" w:hint="eastAsia"/>
                  <w:sz w:val="20"/>
                  <w:szCs w:val="20"/>
                </w:rPr>
                <w:delText>整月，以月计算</w:delText>
              </w:r>
            </w:del>
          </w:p>
          <w:p w14:paraId="34E0DEB1" w14:textId="6F230BFA" w:rsidR="00E074FC" w:rsidDel="00B52706" w:rsidRDefault="00E074FC">
            <w:pPr>
              <w:spacing w:line="395" w:lineRule="exact"/>
              <w:jc w:val="left"/>
              <w:rPr>
                <w:del w:id="241" w:author="1961185600@qq.com" w:date="2018-07-10T13:53:00Z"/>
                <w:rFonts w:ascii="宋体" w:hAnsi="宋体" w:cs="宋体"/>
                <w:sz w:val="20"/>
                <w:szCs w:val="20"/>
              </w:rPr>
            </w:pPr>
          </w:p>
        </w:tc>
        <w:tc>
          <w:tcPr>
            <w:tcW w:w="1704" w:type="dxa"/>
          </w:tcPr>
          <w:p w14:paraId="31CBF31C" w14:textId="2E8F6670" w:rsidR="00E074FC" w:rsidDel="00B52706" w:rsidRDefault="00E074FC">
            <w:pPr>
              <w:spacing w:line="395" w:lineRule="exact"/>
              <w:jc w:val="left"/>
              <w:rPr>
                <w:del w:id="242" w:author="1961185600@qq.com" w:date="2018-07-10T13:53:00Z"/>
                <w:rFonts w:ascii="宋体" w:hAnsi="宋体" w:cs="宋体"/>
                <w:szCs w:val="21"/>
              </w:rPr>
            </w:pPr>
          </w:p>
        </w:tc>
        <w:tc>
          <w:tcPr>
            <w:tcW w:w="1705" w:type="dxa"/>
          </w:tcPr>
          <w:p w14:paraId="783A4598" w14:textId="4E59B0D3" w:rsidR="00E074FC" w:rsidDel="00B52706" w:rsidRDefault="00E074FC">
            <w:pPr>
              <w:spacing w:line="395" w:lineRule="exact"/>
              <w:jc w:val="left"/>
              <w:rPr>
                <w:del w:id="243" w:author="1961185600@qq.com" w:date="2018-07-10T13:53:00Z"/>
                <w:rFonts w:ascii="宋体" w:hAnsi="宋体" w:cs="宋体"/>
                <w:szCs w:val="21"/>
              </w:rPr>
            </w:pPr>
          </w:p>
        </w:tc>
        <w:tc>
          <w:tcPr>
            <w:tcW w:w="1705" w:type="dxa"/>
          </w:tcPr>
          <w:p w14:paraId="6E8CE2E9" w14:textId="2266796F" w:rsidR="00E074FC" w:rsidDel="00B52706" w:rsidRDefault="00A36F6B">
            <w:pPr>
              <w:spacing w:line="395" w:lineRule="exact"/>
              <w:jc w:val="left"/>
              <w:rPr>
                <w:del w:id="244" w:author="1961185600@qq.com" w:date="2018-07-10T13:53:00Z"/>
                <w:rFonts w:ascii="宋体" w:hAnsi="宋体" w:cs="宋体"/>
                <w:szCs w:val="21"/>
              </w:rPr>
            </w:pPr>
            <w:del w:id="245" w:author="1961185600@qq.com" w:date="2018-07-10T13:53:00Z">
              <w:r w:rsidDel="00B52706">
                <w:rPr>
                  <w:rFonts w:ascii="Arial" w:hAnsi="Arial" w:cs="Arial"/>
                  <w:szCs w:val="21"/>
                </w:rPr>
                <w:delText>¥</w:delText>
              </w:r>
            </w:del>
          </w:p>
        </w:tc>
      </w:tr>
      <w:tr w:rsidR="00E074FC" w:rsidDel="00B52706" w14:paraId="07A156D8" w14:textId="6974267E">
        <w:trPr>
          <w:del w:id="246" w:author="1961185600@qq.com" w:date="2018-07-10T13:53:00Z"/>
        </w:trPr>
        <w:tc>
          <w:tcPr>
            <w:tcW w:w="8522" w:type="dxa"/>
            <w:gridSpan w:val="5"/>
          </w:tcPr>
          <w:p w14:paraId="014AFE50" w14:textId="691185C8" w:rsidR="00E074FC" w:rsidDel="00B52706" w:rsidRDefault="00A36F6B">
            <w:pPr>
              <w:numPr>
                <w:ilvl w:val="255"/>
                <w:numId w:val="0"/>
              </w:numPr>
              <w:jc w:val="left"/>
              <w:rPr>
                <w:del w:id="247" w:author="1961185600@qq.com" w:date="2018-07-10T13:53:00Z"/>
                <w:rFonts w:ascii="宋体" w:hAnsi="宋体" w:cs="宋体"/>
                <w:sz w:val="20"/>
                <w:szCs w:val="20"/>
              </w:rPr>
            </w:pPr>
            <w:del w:id="248" w:author="1961185600@qq.com" w:date="2018-07-10T13:53:00Z">
              <w:r w:rsidDel="00B52706">
                <w:rPr>
                  <w:rFonts w:ascii="宋体" w:hAnsi="宋体" w:cs="宋体" w:hint="eastAsia"/>
                  <w:szCs w:val="21"/>
                </w:rPr>
                <w:delText>1.</w:delText>
              </w:r>
              <w:r w:rsidDel="00B52706">
                <w:rPr>
                  <w:rFonts w:ascii="宋体" w:hAnsi="宋体" w:cs="宋体" w:hint="eastAsia"/>
                  <w:szCs w:val="21"/>
                </w:rPr>
                <w:delText>日单价</w:delText>
              </w:r>
              <w:r w:rsidDel="00B52706">
                <w:rPr>
                  <w:rFonts w:ascii="宋体" w:hAnsi="宋体" w:cs="宋体" w:hint="eastAsia"/>
                  <w:szCs w:val="21"/>
                </w:rPr>
                <w:delText>=</w:delText>
              </w:r>
              <w:r w:rsidDel="00B52706">
                <w:rPr>
                  <w:rFonts w:ascii="宋体" w:hAnsi="宋体" w:cs="宋体" w:hint="eastAsia"/>
                  <w:szCs w:val="21"/>
                </w:rPr>
                <w:delText>签约月费</w:delText>
              </w:r>
              <w:r w:rsidDel="00B52706">
                <w:rPr>
                  <w:rFonts w:ascii="宋体" w:hAnsi="宋体" w:cs="宋体" w:hint="eastAsia"/>
                  <w:szCs w:val="21"/>
                </w:rPr>
                <w:delText>/</w:delText>
              </w:r>
              <w:r w:rsidDel="00B52706">
                <w:rPr>
                  <w:rFonts w:ascii="宋体" w:hAnsi="宋体" w:cs="宋体" w:hint="eastAsia"/>
                  <w:szCs w:val="21"/>
                </w:rPr>
                <w:delText>所在日历月天数（四舍五入，保留</w:delText>
              </w:r>
              <w:r w:rsidDel="00B52706">
                <w:rPr>
                  <w:rFonts w:ascii="宋体" w:hAnsi="宋体" w:cs="宋体" w:hint="eastAsia"/>
                  <w:szCs w:val="21"/>
                </w:rPr>
                <w:delText>2</w:delText>
              </w:r>
              <w:r w:rsidDel="00B52706">
                <w:rPr>
                  <w:rFonts w:ascii="宋体" w:hAnsi="宋体" w:cs="宋体" w:hint="eastAsia"/>
                  <w:szCs w:val="21"/>
                </w:rPr>
                <w:delText>位有效小数）。</w:delText>
              </w:r>
            </w:del>
          </w:p>
          <w:p w14:paraId="350AFBDC" w14:textId="146FFDFC" w:rsidR="00E074FC" w:rsidDel="00B52706" w:rsidRDefault="00A36F6B">
            <w:pPr>
              <w:numPr>
                <w:ilvl w:val="255"/>
                <w:numId w:val="0"/>
              </w:numPr>
              <w:jc w:val="left"/>
              <w:rPr>
                <w:del w:id="249" w:author="1961185600@qq.com" w:date="2018-07-10T13:53:00Z"/>
                <w:rFonts w:ascii="宋体" w:hAnsi="宋体" w:cs="宋体"/>
                <w:sz w:val="20"/>
                <w:szCs w:val="20"/>
              </w:rPr>
            </w:pPr>
            <w:del w:id="250" w:author="1961185600@qq.com" w:date="2018-07-10T13:53:00Z">
              <w:r w:rsidDel="00B52706">
                <w:rPr>
                  <w:rFonts w:ascii="宋体" w:hAnsi="宋体" w:cs="宋体" w:hint="eastAsia"/>
                  <w:szCs w:val="21"/>
                </w:rPr>
                <w:delText>2.</w:delText>
              </w:r>
              <w:r w:rsidDel="00B52706">
                <w:rPr>
                  <w:rFonts w:ascii="宋体" w:hAnsi="宋体" w:cs="宋体" w:hint="eastAsia"/>
                  <w:szCs w:val="21"/>
                </w:rPr>
                <w:delText>各办公场所服务费金额</w:delText>
              </w:r>
              <w:r w:rsidDel="00B52706">
                <w:rPr>
                  <w:rFonts w:ascii="宋体" w:hAnsi="宋体" w:cs="宋体" w:hint="eastAsia"/>
                  <w:szCs w:val="21"/>
                </w:rPr>
                <w:delText>=</w:delText>
              </w:r>
              <w:r w:rsidDel="00B52706">
                <w:rPr>
                  <w:rFonts w:ascii="宋体" w:hAnsi="宋体" w:cs="宋体" w:hint="eastAsia"/>
                  <w:szCs w:val="21"/>
                </w:rPr>
                <w:delText>日单价</w:delText>
              </w:r>
              <w:r w:rsidDel="00B52706">
                <w:rPr>
                  <w:rFonts w:ascii="宋体" w:hAnsi="宋体" w:cs="宋体" w:hint="eastAsia"/>
                  <w:szCs w:val="21"/>
                </w:rPr>
                <w:delText>*</w:delText>
              </w:r>
              <w:r w:rsidDel="00B52706">
                <w:rPr>
                  <w:rFonts w:ascii="宋体" w:hAnsi="宋体" w:cs="宋体" w:hint="eastAsia"/>
                  <w:szCs w:val="21"/>
                </w:rPr>
                <w:delText>天数（所在日历月的天数）之和</w:delText>
              </w:r>
              <w:r w:rsidDel="00B52706">
                <w:rPr>
                  <w:rFonts w:ascii="宋体" w:hAnsi="宋体" w:cs="宋体" w:hint="eastAsia"/>
                  <w:szCs w:val="21"/>
                </w:rPr>
                <w:delText>+</w:delText>
              </w:r>
              <w:r w:rsidDel="00B52706">
                <w:rPr>
                  <w:rFonts w:ascii="宋体" w:hAnsi="宋体" w:cs="宋体" w:hint="eastAsia"/>
                  <w:szCs w:val="21"/>
                </w:rPr>
                <w:delText>签约月费</w:delText>
              </w:r>
              <w:r w:rsidDel="00B52706">
                <w:rPr>
                  <w:rFonts w:ascii="宋体" w:hAnsi="宋体" w:cs="宋体" w:hint="eastAsia"/>
                  <w:szCs w:val="21"/>
                </w:rPr>
                <w:delText>*</w:delText>
              </w:r>
              <w:r w:rsidDel="00B52706">
                <w:rPr>
                  <w:rFonts w:ascii="宋体" w:hAnsi="宋体" w:cs="宋体" w:hint="eastAsia"/>
                  <w:szCs w:val="21"/>
                </w:rPr>
                <w:delText>月数（整日历月月数）。</w:delText>
              </w:r>
            </w:del>
          </w:p>
          <w:p w14:paraId="016CF4A1" w14:textId="515BA800" w:rsidR="00E074FC" w:rsidDel="00B52706" w:rsidRDefault="00A36F6B">
            <w:pPr>
              <w:numPr>
                <w:ilvl w:val="255"/>
                <w:numId w:val="0"/>
              </w:numPr>
              <w:jc w:val="left"/>
              <w:rPr>
                <w:del w:id="251" w:author="1961185600@qq.com" w:date="2018-07-10T13:53:00Z"/>
                <w:rFonts w:ascii="宋体" w:hAnsi="宋体" w:cs="宋体"/>
                <w:szCs w:val="21"/>
              </w:rPr>
            </w:pPr>
            <w:del w:id="252" w:author="1961185600@qq.com" w:date="2018-07-10T13:53:00Z">
              <w:r w:rsidDel="00B52706">
                <w:rPr>
                  <w:rFonts w:ascii="宋体" w:hAnsi="宋体" w:cs="宋体" w:hint="eastAsia"/>
                  <w:szCs w:val="21"/>
                </w:rPr>
                <w:delText>3.</w:delText>
              </w:r>
              <w:r w:rsidDel="00B52706">
                <w:rPr>
                  <w:rFonts w:ascii="宋体" w:hAnsi="宋体" w:cs="宋体" w:hint="eastAsia"/>
                  <w:szCs w:val="21"/>
                </w:rPr>
                <w:delText>服务费总额</w:delText>
              </w:r>
              <w:r w:rsidDel="00B52706">
                <w:rPr>
                  <w:rFonts w:ascii="宋体" w:hAnsi="宋体" w:cs="宋体" w:hint="eastAsia"/>
                  <w:szCs w:val="21"/>
                </w:rPr>
                <w:delText>=</w:delText>
              </w:r>
              <w:r w:rsidDel="00B52706">
                <w:rPr>
                  <w:rFonts w:ascii="宋体" w:hAnsi="宋体" w:cs="宋体" w:hint="eastAsia"/>
                  <w:szCs w:val="21"/>
                </w:rPr>
                <w:delText>所有办公场所服务费金额之和。</w:delText>
              </w:r>
            </w:del>
          </w:p>
          <w:p w14:paraId="4BF16AF7" w14:textId="11F119B6" w:rsidR="00E074FC" w:rsidDel="00B52706" w:rsidRDefault="00A36F6B">
            <w:pPr>
              <w:numPr>
                <w:ilvl w:val="255"/>
                <w:numId w:val="0"/>
              </w:numPr>
              <w:jc w:val="left"/>
              <w:rPr>
                <w:del w:id="253" w:author="1961185600@qq.com" w:date="2018-07-10T13:53:00Z"/>
                <w:rFonts w:ascii="宋体" w:hAnsi="宋体" w:cs="宋体"/>
                <w:szCs w:val="21"/>
              </w:rPr>
            </w:pPr>
            <w:del w:id="254" w:author="1961185600@qq.com" w:date="2018-07-10T13:53:00Z">
              <w:r w:rsidDel="00B52706">
                <w:rPr>
                  <w:rFonts w:ascii="宋体" w:hAnsi="宋体" w:cs="宋体" w:hint="eastAsia"/>
                  <w:szCs w:val="21"/>
                </w:rPr>
                <w:delText>4.</w:delText>
              </w:r>
              <w:r w:rsidDel="00B52706">
                <w:rPr>
                  <w:rFonts w:ascii="宋体" w:hAnsi="宋体" w:cs="宋体" w:hint="eastAsia"/>
                  <w:szCs w:val="21"/>
                </w:rPr>
                <w:delText>本协议中的“日、天”指日历日；“月”指日历月。</w:delText>
              </w:r>
            </w:del>
          </w:p>
        </w:tc>
      </w:tr>
    </w:tbl>
    <w:p w14:paraId="538D6047" w14:textId="15E02D58" w:rsidR="00E074FC" w:rsidDel="00B52706" w:rsidRDefault="00A36F6B">
      <w:pPr>
        <w:widowControl w:val="0"/>
        <w:jc w:val="left"/>
        <w:rPr>
          <w:del w:id="255" w:author="1961185600@qq.com" w:date="2018-07-10T13:53:00Z"/>
          <w:rFonts w:ascii="宋体" w:hAnsi="宋体" w:cs="宋体"/>
          <w:b/>
          <w:bCs/>
          <w:szCs w:val="21"/>
        </w:rPr>
      </w:pPr>
      <w:del w:id="256" w:author="1961185600@qq.com" w:date="2018-07-10T13:53:00Z">
        <w:r w:rsidDel="00B52706">
          <w:rPr>
            <w:rFonts w:ascii="宋体" w:hAnsi="宋体" w:cs="宋体" w:hint="eastAsia"/>
            <w:b/>
            <w:bCs/>
            <w:szCs w:val="21"/>
          </w:rPr>
          <w:delText>付款信息</w:delText>
        </w:r>
      </w:del>
    </w:p>
    <w:p w14:paraId="71B36C64" w14:textId="54383540" w:rsidR="00E074FC" w:rsidDel="00B52706" w:rsidRDefault="00E074FC">
      <w:pPr>
        <w:widowControl w:val="0"/>
        <w:jc w:val="left"/>
        <w:rPr>
          <w:del w:id="257" w:author="1961185600@qq.com" w:date="2018-07-10T13:53:00Z"/>
          <w:rFonts w:ascii="宋体" w:hAnsi="宋体" w:cs="宋体"/>
          <w:szCs w:val="21"/>
        </w:rPr>
      </w:pPr>
    </w:p>
    <w:tbl>
      <w:tblPr>
        <w:tblStyle w:val="ae"/>
        <w:tblW w:w="8522" w:type="dxa"/>
        <w:tblLayout w:type="fixed"/>
        <w:tblLook w:val="04A0" w:firstRow="1" w:lastRow="0" w:firstColumn="1" w:lastColumn="0" w:noHBand="0" w:noVBand="1"/>
      </w:tblPr>
      <w:tblGrid>
        <w:gridCol w:w="1704"/>
        <w:gridCol w:w="1382"/>
        <w:gridCol w:w="2026"/>
        <w:gridCol w:w="1705"/>
        <w:gridCol w:w="1705"/>
      </w:tblGrid>
      <w:tr w:rsidR="00E074FC" w:rsidDel="00B52706" w14:paraId="47E1F22D" w14:textId="46F521E5">
        <w:trPr>
          <w:del w:id="258" w:author="1961185600@qq.com" w:date="2018-07-10T13:53:00Z"/>
        </w:trPr>
        <w:tc>
          <w:tcPr>
            <w:tcW w:w="1704" w:type="dxa"/>
          </w:tcPr>
          <w:p w14:paraId="0B52280D" w14:textId="734276E0" w:rsidR="00E074FC" w:rsidDel="00B52706" w:rsidRDefault="00A36F6B">
            <w:pPr>
              <w:spacing w:line="395" w:lineRule="exact"/>
              <w:jc w:val="center"/>
              <w:rPr>
                <w:del w:id="259" w:author="1961185600@qq.com" w:date="2018-07-10T13:53:00Z"/>
                <w:rFonts w:ascii="宋体" w:hAnsi="宋体" w:cs="宋体"/>
                <w:szCs w:val="21"/>
              </w:rPr>
            </w:pPr>
            <w:del w:id="260" w:author="1961185600@qq.com" w:date="2018-07-10T13:53:00Z">
              <w:r w:rsidDel="00B52706">
                <w:rPr>
                  <w:rFonts w:ascii="宋体" w:hAnsi="宋体" w:cs="宋体" w:hint="eastAsia"/>
                  <w:szCs w:val="21"/>
                </w:rPr>
                <w:delText>期数</w:delText>
              </w:r>
            </w:del>
          </w:p>
          <w:p w14:paraId="69D7279A" w14:textId="57D7665C" w:rsidR="00E074FC" w:rsidDel="00B52706" w:rsidRDefault="00E074FC">
            <w:pPr>
              <w:spacing w:line="395" w:lineRule="exact"/>
              <w:jc w:val="center"/>
              <w:rPr>
                <w:del w:id="261" w:author="1961185600@qq.com" w:date="2018-07-10T13:53:00Z"/>
                <w:rFonts w:ascii="宋体" w:hAnsi="宋体" w:cs="宋体"/>
                <w:szCs w:val="21"/>
              </w:rPr>
            </w:pPr>
          </w:p>
        </w:tc>
        <w:tc>
          <w:tcPr>
            <w:tcW w:w="1382" w:type="dxa"/>
          </w:tcPr>
          <w:p w14:paraId="7E173794" w14:textId="02F28B88" w:rsidR="00E074FC" w:rsidDel="00B52706" w:rsidRDefault="00A36F6B">
            <w:pPr>
              <w:spacing w:line="395" w:lineRule="exact"/>
              <w:jc w:val="center"/>
              <w:rPr>
                <w:del w:id="262" w:author="1961185600@qq.com" w:date="2018-07-10T13:53:00Z"/>
                <w:rFonts w:ascii="宋体" w:hAnsi="宋体" w:cs="宋体"/>
                <w:sz w:val="20"/>
                <w:szCs w:val="20"/>
              </w:rPr>
            </w:pPr>
            <w:del w:id="263" w:author="1961185600@qq.com" w:date="2018-07-10T13:53:00Z">
              <w:r w:rsidDel="00B52706">
                <w:rPr>
                  <w:rFonts w:ascii="宋体" w:hAnsi="宋体" w:cs="宋体" w:hint="eastAsia"/>
                  <w:sz w:val="20"/>
                  <w:szCs w:val="20"/>
                </w:rPr>
                <w:delText>费用</w:delText>
              </w:r>
            </w:del>
          </w:p>
          <w:p w14:paraId="5BBC1389" w14:textId="2DDF80B4" w:rsidR="00E074FC" w:rsidDel="00B52706" w:rsidRDefault="00E074FC">
            <w:pPr>
              <w:spacing w:line="395" w:lineRule="exact"/>
              <w:jc w:val="center"/>
              <w:rPr>
                <w:del w:id="264" w:author="1961185600@qq.com" w:date="2018-07-10T13:53:00Z"/>
                <w:rFonts w:ascii="宋体" w:hAnsi="宋体" w:cs="宋体"/>
                <w:sz w:val="20"/>
                <w:szCs w:val="20"/>
              </w:rPr>
            </w:pPr>
          </w:p>
        </w:tc>
        <w:tc>
          <w:tcPr>
            <w:tcW w:w="2026" w:type="dxa"/>
          </w:tcPr>
          <w:p w14:paraId="594668D4" w14:textId="63C1B64F" w:rsidR="00E074FC" w:rsidDel="00B52706" w:rsidRDefault="00A36F6B">
            <w:pPr>
              <w:spacing w:line="395" w:lineRule="exact"/>
              <w:jc w:val="center"/>
              <w:rPr>
                <w:del w:id="265" w:author="1961185600@qq.com" w:date="2018-07-10T13:53:00Z"/>
                <w:rFonts w:ascii="宋体" w:hAnsi="宋体" w:cs="宋体"/>
                <w:sz w:val="20"/>
                <w:szCs w:val="20"/>
              </w:rPr>
            </w:pPr>
            <w:del w:id="266" w:author="1961185600@qq.com" w:date="2018-07-10T13:53:00Z">
              <w:r w:rsidDel="00B52706">
                <w:rPr>
                  <w:rFonts w:ascii="宋体" w:hAnsi="宋体" w:cs="宋体" w:hint="eastAsia"/>
                  <w:sz w:val="20"/>
                  <w:szCs w:val="20"/>
                </w:rPr>
                <w:delText>费用期间</w:delText>
              </w:r>
            </w:del>
          </w:p>
          <w:p w14:paraId="7D3062BB" w14:textId="197BF368" w:rsidR="00E074FC" w:rsidDel="00B52706" w:rsidRDefault="00E074FC">
            <w:pPr>
              <w:spacing w:line="395" w:lineRule="exact"/>
              <w:jc w:val="center"/>
              <w:rPr>
                <w:del w:id="267" w:author="1961185600@qq.com" w:date="2018-07-10T13:53:00Z"/>
                <w:rFonts w:ascii="宋体" w:hAnsi="宋体" w:cs="宋体"/>
                <w:sz w:val="20"/>
                <w:szCs w:val="20"/>
              </w:rPr>
            </w:pPr>
          </w:p>
        </w:tc>
        <w:tc>
          <w:tcPr>
            <w:tcW w:w="1705" w:type="dxa"/>
          </w:tcPr>
          <w:p w14:paraId="44489858" w14:textId="79CF1B6E" w:rsidR="00E074FC" w:rsidDel="00B52706" w:rsidRDefault="00A36F6B">
            <w:pPr>
              <w:spacing w:line="395" w:lineRule="exact"/>
              <w:jc w:val="center"/>
              <w:rPr>
                <w:del w:id="268" w:author="1961185600@qq.com" w:date="2018-07-10T13:53:00Z"/>
                <w:rFonts w:ascii="宋体" w:hAnsi="宋体" w:cs="宋体"/>
                <w:szCs w:val="21"/>
              </w:rPr>
            </w:pPr>
            <w:del w:id="269" w:author="1961185600@qq.com" w:date="2018-07-10T13:53:00Z">
              <w:r w:rsidDel="00B52706">
                <w:rPr>
                  <w:rFonts w:ascii="宋体" w:hAnsi="宋体" w:cs="宋体" w:hint="eastAsia"/>
                  <w:szCs w:val="21"/>
                </w:rPr>
                <w:delText>付款到期日</w:delText>
              </w:r>
            </w:del>
          </w:p>
          <w:p w14:paraId="30093DEA" w14:textId="195C380F" w:rsidR="00E074FC" w:rsidDel="00B52706" w:rsidRDefault="00E074FC">
            <w:pPr>
              <w:spacing w:line="395" w:lineRule="exact"/>
              <w:jc w:val="center"/>
              <w:rPr>
                <w:del w:id="270" w:author="1961185600@qq.com" w:date="2018-07-10T13:53:00Z"/>
                <w:rFonts w:ascii="宋体" w:hAnsi="宋体" w:cs="宋体"/>
                <w:szCs w:val="21"/>
              </w:rPr>
            </w:pPr>
          </w:p>
        </w:tc>
        <w:tc>
          <w:tcPr>
            <w:tcW w:w="1705" w:type="dxa"/>
          </w:tcPr>
          <w:p w14:paraId="6D98FA98" w14:textId="70FC18BB" w:rsidR="00E074FC" w:rsidDel="00B52706" w:rsidRDefault="00A36F6B">
            <w:pPr>
              <w:spacing w:line="395" w:lineRule="exact"/>
              <w:jc w:val="center"/>
              <w:rPr>
                <w:del w:id="271" w:author="1961185600@qq.com" w:date="2018-07-10T13:53:00Z"/>
                <w:rFonts w:ascii="宋体" w:hAnsi="宋体" w:cs="宋体"/>
                <w:szCs w:val="21"/>
              </w:rPr>
            </w:pPr>
            <w:del w:id="272" w:author="1961185600@qq.com" w:date="2018-07-10T13:53:00Z">
              <w:r w:rsidDel="00B52706">
                <w:rPr>
                  <w:rFonts w:ascii="宋体" w:hAnsi="宋体" w:cs="宋体" w:hint="eastAsia"/>
                  <w:szCs w:val="21"/>
                </w:rPr>
                <w:delText>费用金额</w:delText>
              </w:r>
            </w:del>
          </w:p>
          <w:p w14:paraId="20D28917" w14:textId="124D9FB8" w:rsidR="00E074FC" w:rsidDel="00B52706" w:rsidRDefault="00E074FC">
            <w:pPr>
              <w:spacing w:line="395" w:lineRule="exact"/>
              <w:jc w:val="center"/>
              <w:rPr>
                <w:del w:id="273" w:author="1961185600@qq.com" w:date="2018-07-10T13:53:00Z"/>
                <w:rFonts w:ascii="宋体" w:hAnsi="宋体" w:cs="宋体"/>
                <w:szCs w:val="21"/>
              </w:rPr>
            </w:pPr>
          </w:p>
        </w:tc>
      </w:tr>
      <w:tr w:rsidR="00E074FC" w:rsidDel="00B52706" w14:paraId="3A705E58" w14:textId="5736F78A">
        <w:trPr>
          <w:del w:id="274" w:author="1961185600@qq.com" w:date="2018-07-10T13:53:00Z"/>
        </w:trPr>
        <w:tc>
          <w:tcPr>
            <w:tcW w:w="1704" w:type="dxa"/>
            <w:vMerge w:val="restart"/>
          </w:tcPr>
          <w:p w14:paraId="42147261" w14:textId="4C801465" w:rsidR="00E074FC" w:rsidDel="00B52706" w:rsidRDefault="00A36F6B">
            <w:pPr>
              <w:spacing w:line="395" w:lineRule="exact"/>
              <w:jc w:val="center"/>
              <w:rPr>
                <w:del w:id="275" w:author="1961185600@qq.com" w:date="2018-07-10T13:53:00Z"/>
                <w:rFonts w:ascii="宋体" w:hAnsi="宋体" w:cs="宋体"/>
                <w:szCs w:val="21"/>
              </w:rPr>
            </w:pPr>
            <w:del w:id="276" w:author="1961185600@qq.com" w:date="2018-07-10T13:53:00Z">
              <w:r w:rsidDel="00B52706">
                <w:rPr>
                  <w:rFonts w:ascii="宋体" w:hAnsi="宋体" w:cs="宋体" w:hint="eastAsia"/>
                  <w:szCs w:val="21"/>
                </w:rPr>
                <w:delText>首期</w:delText>
              </w:r>
            </w:del>
          </w:p>
          <w:p w14:paraId="2574B866" w14:textId="689B3CB5" w:rsidR="00E074FC" w:rsidDel="00B52706" w:rsidRDefault="00E074FC">
            <w:pPr>
              <w:spacing w:line="395" w:lineRule="exact"/>
              <w:jc w:val="center"/>
              <w:rPr>
                <w:del w:id="277" w:author="1961185600@qq.com" w:date="2018-07-10T13:53:00Z"/>
                <w:rFonts w:ascii="宋体" w:hAnsi="宋体" w:cs="宋体"/>
                <w:szCs w:val="21"/>
              </w:rPr>
            </w:pPr>
          </w:p>
        </w:tc>
        <w:tc>
          <w:tcPr>
            <w:tcW w:w="1382" w:type="dxa"/>
          </w:tcPr>
          <w:p w14:paraId="09D2EDA3" w14:textId="6BCF873B" w:rsidR="00E074FC" w:rsidDel="00B52706" w:rsidRDefault="00A36F6B">
            <w:pPr>
              <w:jc w:val="center"/>
              <w:rPr>
                <w:del w:id="278" w:author="1961185600@qq.com" w:date="2018-07-10T13:53:00Z"/>
                <w:rFonts w:ascii="宋体" w:hAnsi="宋体" w:cs="宋体"/>
                <w:szCs w:val="21"/>
              </w:rPr>
            </w:pPr>
            <w:del w:id="279" w:author="1961185600@qq.com" w:date="2018-07-10T13:53:00Z">
              <w:r w:rsidDel="00B52706">
                <w:rPr>
                  <w:rFonts w:asciiTheme="minorEastAsia" w:eastAsiaTheme="minorEastAsia" w:hAnsiTheme="minorEastAsia" w:cstheme="minorEastAsia" w:hint="eastAsia"/>
                  <w:szCs w:val="21"/>
                </w:rPr>
                <w:delText>保证金</w:delText>
              </w:r>
            </w:del>
          </w:p>
        </w:tc>
        <w:tc>
          <w:tcPr>
            <w:tcW w:w="2026" w:type="dxa"/>
          </w:tcPr>
          <w:p w14:paraId="7BF32BC0" w14:textId="1383C3EB" w:rsidR="00E074FC" w:rsidDel="00B52706" w:rsidRDefault="00E074FC">
            <w:pPr>
              <w:spacing w:line="395" w:lineRule="exact"/>
              <w:jc w:val="center"/>
              <w:rPr>
                <w:del w:id="280" w:author="1961185600@qq.com" w:date="2018-07-10T13:53:00Z"/>
                <w:rFonts w:ascii="宋体" w:hAnsi="宋体" w:cs="宋体"/>
                <w:szCs w:val="21"/>
              </w:rPr>
            </w:pPr>
          </w:p>
        </w:tc>
        <w:tc>
          <w:tcPr>
            <w:tcW w:w="1705" w:type="dxa"/>
          </w:tcPr>
          <w:p w14:paraId="3AE26507" w14:textId="40FFCDFC" w:rsidR="00E074FC" w:rsidDel="00B52706" w:rsidRDefault="00E074FC">
            <w:pPr>
              <w:spacing w:line="395" w:lineRule="exact"/>
              <w:jc w:val="center"/>
              <w:rPr>
                <w:del w:id="281" w:author="1961185600@qq.com" w:date="2018-07-10T13:53:00Z"/>
                <w:rFonts w:ascii="宋体" w:hAnsi="宋体" w:cs="宋体"/>
                <w:szCs w:val="21"/>
              </w:rPr>
            </w:pPr>
          </w:p>
        </w:tc>
        <w:tc>
          <w:tcPr>
            <w:tcW w:w="1705" w:type="dxa"/>
          </w:tcPr>
          <w:p w14:paraId="1A4A9630" w14:textId="308E1E8E" w:rsidR="00E074FC" w:rsidDel="00B52706" w:rsidRDefault="00E074FC">
            <w:pPr>
              <w:spacing w:line="395" w:lineRule="exact"/>
              <w:jc w:val="center"/>
              <w:rPr>
                <w:del w:id="282" w:author="1961185600@qq.com" w:date="2018-07-10T13:53:00Z"/>
                <w:rFonts w:ascii="宋体" w:hAnsi="宋体" w:cs="宋体"/>
                <w:szCs w:val="21"/>
              </w:rPr>
            </w:pPr>
          </w:p>
        </w:tc>
      </w:tr>
      <w:tr w:rsidR="00E074FC" w:rsidDel="00B52706" w14:paraId="38D0C76B" w14:textId="05E41006">
        <w:trPr>
          <w:del w:id="283" w:author="1961185600@qq.com" w:date="2018-07-10T13:53:00Z"/>
        </w:trPr>
        <w:tc>
          <w:tcPr>
            <w:tcW w:w="1704" w:type="dxa"/>
            <w:vMerge/>
          </w:tcPr>
          <w:p w14:paraId="03E02493" w14:textId="72C34DAF" w:rsidR="00E074FC" w:rsidDel="00B52706" w:rsidRDefault="00E074FC">
            <w:pPr>
              <w:spacing w:line="395" w:lineRule="exact"/>
              <w:jc w:val="center"/>
              <w:rPr>
                <w:del w:id="284" w:author="1961185600@qq.com" w:date="2018-07-10T13:53:00Z"/>
                <w:rFonts w:ascii="宋体" w:hAnsi="宋体" w:cs="宋体"/>
                <w:szCs w:val="21"/>
              </w:rPr>
            </w:pPr>
          </w:p>
        </w:tc>
        <w:tc>
          <w:tcPr>
            <w:tcW w:w="1382" w:type="dxa"/>
          </w:tcPr>
          <w:p w14:paraId="48E7BD45" w14:textId="07B21DD2" w:rsidR="00E074FC" w:rsidDel="00B52706" w:rsidRDefault="00A36F6B">
            <w:pPr>
              <w:spacing w:line="395" w:lineRule="exact"/>
              <w:jc w:val="center"/>
              <w:rPr>
                <w:del w:id="285" w:author="1961185600@qq.com" w:date="2018-07-10T13:53:00Z"/>
                <w:rFonts w:ascii="宋体" w:hAnsi="宋体" w:cs="宋体"/>
                <w:szCs w:val="21"/>
              </w:rPr>
            </w:pPr>
            <w:del w:id="286" w:author="1961185600@qq.com" w:date="2018-07-10T13:53:00Z">
              <w:r w:rsidDel="00B52706">
                <w:rPr>
                  <w:rFonts w:ascii="宋体" w:hAnsi="宋体" w:cs="宋体" w:hint="eastAsia"/>
                  <w:szCs w:val="21"/>
                </w:rPr>
                <w:delText>服务费</w:delText>
              </w:r>
            </w:del>
          </w:p>
        </w:tc>
        <w:tc>
          <w:tcPr>
            <w:tcW w:w="2026" w:type="dxa"/>
          </w:tcPr>
          <w:p w14:paraId="7D54DDCC" w14:textId="572EBF54" w:rsidR="00E074FC" w:rsidDel="00B52706" w:rsidRDefault="00E074FC">
            <w:pPr>
              <w:spacing w:line="395" w:lineRule="exact"/>
              <w:jc w:val="center"/>
              <w:rPr>
                <w:del w:id="287" w:author="1961185600@qq.com" w:date="2018-07-10T13:53:00Z"/>
                <w:rFonts w:ascii="宋体" w:hAnsi="宋体" w:cs="宋体"/>
                <w:szCs w:val="21"/>
              </w:rPr>
            </w:pPr>
          </w:p>
        </w:tc>
        <w:tc>
          <w:tcPr>
            <w:tcW w:w="1705" w:type="dxa"/>
          </w:tcPr>
          <w:p w14:paraId="3BCDE43B" w14:textId="376EE2A4" w:rsidR="00E074FC" w:rsidDel="00B52706" w:rsidRDefault="00E074FC">
            <w:pPr>
              <w:spacing w:line="395" w:lineRule="exact"/>
              <w:jc w:val="center"/>
              <w:rPr>
                <w:del w:id="288" w:author="1961185600@qq.com" w:date="2018-07-10T13:53:00Z"/>
                <w:rFonts w:ascii="宋体" w:hAnsi="宋体" w:cs="宋体"/>
                <w:szCs w:val="21"/>
              </w:rPr>
            </w:pPr>
          </w:p>
        </w:tc>
        <w:tc>
          <w:tcPr>
            <w:tcW w:w="1705" w:type="dxa"/>
          </w:tcPr>
          <w:p w14:paraId="64B96E7E" w14:textId="33F98159" w:rsidR="00E074FC" w:rsidDel="00B52706" w:rsidRDefault="00E074FC">
            <w:pPr>
              <w:spacing w:line="395" w:lineRule="exact"/>
              <w:jc w:val="center"/>
              <w:rPr>
                <w:del w:id="289" w:author="1961185600@qq.com" w:date="2018-07-10T13:53:00Z"/>
                <w:rFonts w:ascii="宋体" w:hAnsi="宋体" w:cs="宋体"/>
                <w:szCs w:val="21"/>
              </w:rPr>
            </w:pPr>
          </w:p>
        </w:tc>
      </w:tr>
      <w:tr w:rsidR="00E074FC" w:rsidDel="00B52706" w14:paraId="01F4A74A" w14:textId="7C098117">
        <w:trPr>
          <w:del w:id="290" w:author="1961185600@qq.com" w:date="2018-07-10T13:53:00Z"/>
        </w:trPr>
        <w:tc>
          <w:tcPr>
            <w:tcW w:w="1704" w:type="dxa"/>
            <w:vMerge/>
          </w:tcPr>
          <w:p w14:paraId="3C7F2013" w14:textId="19475DBF" w:rsidR="00E074FC" w:rsidDel="00B52706" w:rsidRDefault="00E074FC">
            <w:pPr>
              <w:spacing w:line="395" w:lineRule="exact"/>
              <w:jc w:val="center"/>
              <w:rPr>
                <w:del w:id="291" w:author="1961185600@qq.com" w:date="2018-07-10T13:53:00Z"/>
                <w:rFonts w:ascii="宋体" w:hAnsi="宋体" w:cs="宋体"/>
                <w:szCs w:val="21"/>
              </w:rPr>
            </w:pPr>
          </w:p>
        </w:tc>
        <w:tc>
          <w:tcPr>
            <w:tcW w:w="1382" w:type="dxa"/>
          </w:tcPr>
          <w:p w14:paraId="73FE4853" w14:textId="0683C52B" w:rsidR="00E074FC" w:rsidDel="00B52706" w:rsidRDefault="00A36F6B">
            <w:pPr>
              <w:spacing w:line="395" w:lineRule="exact"/>
              <w:jc w:val="center"/>
              <w:rPr>
                <w:del w:id="292" w:author="1961185600@qq.com" w:date="2018-07-10T13:53:00Z"/>
                <w:rFonts w:ascii="宋体" w:hAnsi="宋体" w:cs="宋体"/>
                <w:szCs w:val="21"/>
              </w:rPr>
            </w:pPr>
            <w:del w:id="293" w:author="1961185600@qq.com" w:date="2018-07-10T13:53:00Z">
              <w:r w:rsidDel="00B52706">
                <w:rPr>
                  <w:rFonts w:ascii="宋体" w:hAnsi="宋体" w:cs="宋体" w:hint="eastAsia"/>
                  <w:szCs w:val="21"/>
                </w:rPr>
                <w:delText>服务费</w:delText>
              </w:r>
            </w:del>
          </w:p>
        </w:tc>
        <w:tc>
          <w:tcPr>
            <w:tcW w:w="2026" w:type="dxa"/>
          </w:tcPr>
          <w:p w14:paraId="7D2986AB" w14:textId="082FBBA5" w:rsidR="00E074FC" w:rsidDel="00B52706" w:rsidRDefault="00E074FC">
            <w:pPr>
              <w:spacing w:line="395" w:lineRule="exact"/>
              <w:jc w:val="center"/>
              <w:rPr>
                <w:del w:id="294" w:author="1961185600@qq.com" w:date="2018-07-10T13:53:00Z"/>
                <w:rFonts w:ascii="宋体" w:hAnsi="宋体" w:cs="宋体"/>
                <w:szCs w:val="21"/>
              </w:rPr>
            </w:pPr>
          </w:p>
        </w:tc>
        <w:tc>
          <w:tcPr>
            <w:tcW w:w="1705" w:type="dxa"/>
          </w:tcPr>
          <w:p w14:paraId="3D204B54" w14:textId="2A3E652F" w:rsidR="00E074FC" w:rsidDel="00B52706" w:rsidRDefault="00E074FC">
            <w:pPr>
              <w:spacing w:line="395" w:lineRule="exact"/>
              <w:jc w:val="center"/>
              <w:rPr>
                <w:del w:id="295" w:author="1961185600@qq.com" w:date="2018-07-10T13:53:00Z"/>
                <w:rFonts w:ascii="宋体" w:hAnsi="宋体" w:cs="宋体"/>
                <w:szCs w:val="21"/>
              </w:rPr>
            </w:pPr>
          </w:p>
        </w:tc>
        <w:tc>
          <w:tcPr>
            <w:tcW w:w="1705" w:type="dxa"/>
          </w:tcPr>
          <w:p w14:paraId="1AF69D13" w14:textId="36BC976A" w:rsidR="00E074FC" w:rsidDel="00B52706" w:rsidRDefault="00E074FC">
            <w:pPr>
              <w:spacing w:line="395" w:lineRule="exact"/>
              <w:jc w:val="center"/>
              <w:rPr>
                <w:del w:id="296" w:author="1961185600@qq.com" w:date="2018-07-10T13:53:00Z"/>
                <w:rFonts w:ascii="宋体" w:hAnsi="宋体" w:cs="宋体"/>
                <w:szCs w:val="21"/>
              </w:rPr>
            </w:pPr>
          </w:p>
        </w:tc>
      </w:tr>
      <w:tr w:rsidR="00E074FC" w:rsidDel="00B52706" w14:paraId="3D1E1444" w14:textId="7E202B0D">
        <w:trPr>
          <w:del w:id="297" w:author="1961185600@qq.com" w:date="2018-07-10T13:53:00Z"/>
        </w:trPr>
        <w:tc>
          <w:tcPr>
            <w:tcW w:w="1704" w:type="dxa"/>
          </w:tcPr>
          <w:p w14:paraId="21C27D01" w14:textId="6D5A3AA8" w:rsidR="00E074FC" w:rsidDel="00B52706" w:rsidRDefault="00A36F6B">
            <w:pPr>
              <w:spacing w:line="395" w:lineRule="exact"/>
              <w:jc w:val="center"/>
              <w:rPr>
                <w:del w:id="298" w:author="1961185600@qq.com" w:date="2018-07-10T13:53:00Z"/>
                <w:rFonts w:ascii="宋体" w:hAnsi="宋体" w:cs="宋体"/>
                <w:szCs w:val="21"/>
              </w:rPr>
            </w:pPr>
            <w:del w:id="299" w:author="1961185600@qq.com" w:date="2018-07-10T13:53:00Z">
              <w:r w:rsidDel="00B52706">
                <w:rPr>
                  <w:rFonts w:ascii="宋体" w:hAnsi="宋体" w:cs="宋体" w:hint="eastAsia"/>
                  <w:szCs w:val="21"/>
                </w:rPr>
                <w:delText>第</w:delText>
              </w:r>
              <w:r w:rsidDel="00B52706">
                <w:rPr>
                  <w:rFonts w:ascii="宋体" w:hAnsi="宋体" w:cs="宋体" w:hint="eastAsia"/>
                  <w:szCs w:val="21"/>
                </w:rPr>
                <w:delText>2</w:delText>
              </w:r>
              <w:r w:rsidDel="00B52706">
                <w:rPr>
                  <w:rFonts w:ascii="宋体" w:hAnsi="宋体" w:cs="宋体" w:hint="eastAsia"/>
                  <w:szCs w:val="21"/>
                </w:rPr>
                <w:delText>期</w:delText>
              </w:r>
            </w:del>
          </w:p>
          <w:p w14:paraId="3D424EE8" w14:textId="39891F64" w:rsidR="00E074FC" w:rsidDel="00B52706" w:rsidRDefault="00E074FC">
            <w:pPr>
              <w:spacing w:line="395" w:lineRule="exact"/>
              <w:jc w:val="center"/>
              <w:rPr>
                <w:del w:id="300" w:author="1961185600@qq.com" w:date="2018-07-10T13:53:00Z"/>
                <w:rFonts w:ascii="宋体" w:hAnsi="宋体" w:cs="宋体"/>
                <w:szCs w:val="21"/>
              </w:rPr>
            </w:pPr>
          </w:p>
        </w:tc>
        <w:tc>
          <w:tcPr>
            <w:tcW w:w="1382" w:type="dxa"/>
          </w:tcPr>
          <w:p w14:paraId="33D9E5F6" w14:textId="5C860995" w:rsidR="00E074FC" w:rsidDel="00B52706" w:rsidRDefault="00E074FC">
            <w:pPr>
              <w:spacing w:line="395" w:lineRule="exact"/>
              <w:jc w:val="center"/>
              <w:rPr>
                <w:del w:id="301" w:author="1961185600@qq.com" w:date="2018-07-10T13:53:00Z"/>
                <w:rFonts w:ascii="宋体" w:hAnsi="宋体" w:cs="宋体"/>
                <w:szCs w:val="21"/>
              </w:rPr>
            </w:pPr>
          </w:p>
        </w:tc>
        <w:tc>
          <w:tcPr>
            <w:tcW w:w="2026" w:type="dxa"/>
          </w:tcPr>
          <w:p w14:paraId="4957D360" w14:textId="1D2A7332" w:rsidR="00E074FC" w:rsidDel="00B52706" w:rsidRDefault="00E074FC">
            <w:pPr>
              <w:spacing w:line="395" w:lineRule="exact"/>
              <w:jc w:val="center"/>
              <w:rPr>
                <w:del w:id="302" w:author="1961185600@qq.com" w:date="2018-07-10T13:53:00Z"/>
                <w:rFonts w:ascii="宋体" w:hAnsi="宋体" w:cs="宋体"/>
                <w:szCs w:val="21"/>
              </w:rPr>
            </w:pPr>
          </w:p>
        </w:tc>
        <w:tc>
          <w:tcPr>
            <w:tcW w:w="1705" w:type="dxa"/>
          </w:tcPr>
          <w:p w14:paraId="4954EEE1" w14:textId="00920562" w:rsidR="00E074FC" w:rsidDel="00B52706" w:rsidRDefault="00E074FC">
            <w:pPr>
              <w:spacing w:line="395" w:lineRule="exact"/>
              <w:jc w:val="center"/>
              <w:rPr>
                <w:del w:id="303" w:author="1961185600@qq.com" w:date="2018-07-10T13:53:00Z"/>
                <w:rFonts w:ascii="宋体" w:hAnsi="宋体" w:cs="宋体"/>
                <w:szCs w:val="21"/>
              </w:rPr>
            </w:pPr>
          </w:p>
        </w:tc>
        <w:tc>
          <w:tcPr>
            <w:tcW w:w="1705" w:type="dxa"/>
          </w:tcPr>
          <w:p w14:paraId="5A5D01E2" w14:textId="7CE52743" w:rsidR="00E074FC" w:rsidDel="00B52706" w:rsidRDefault="00E074FC">
            <w:pPr>
              <w:spacing w:line="395" w:lineRule="exact"/>
              <w:jc w:val="center"/>
              <w:rPr>
                <w:del w:id="304" w:author="1961185600@qq.com" w:date="2018-07-10T13:53:00Z"/>
                <w:rFonts w:ascii="宋体" w:hAnsi="宋体" w:cs="宋体"/>
                <w:szCs w:val="21"/>
              </w:rPr>
            </w:pPr>
          </w:p>
        </w:tc>
      </w:tr>
      <w:tr w:rsidR="00E074FC" w:rsidDel="00B52706" w14:paraId="1C8A6C28" w14:textId="4C9BB32C">
        <w:trPr>
          <w:del w:id="305" w:author="1961185600@qq.com" w:date="2018-07-10T13:53:00Z"/>
        </w:trPr>
        <w:tc>
          <w:tcPr>
            <w:tcW w:w="1704" w:type="dxa"/>
          </w:tcPr>
          <w:p w14:paraId="45FC5463" w14:textId="332084E3" w:rsidR="00E074FC" w:rsidDel="00B52706" w:rsidRDefault="00E074FC">
            <w:pPr>
              <w:spacing w:line="395" w:lineRule="exact"/>
              <w:jc w:val="center"/>
              <w:rPr>
                <w:del w:id="306" w:author="1961185600@qq.com" w:date="2018-07-10T13:53:00Z"/>
                <w:rFonts w:ascii="宋体" w:hAnsi="宋体" w:cs="宋体"/>
                <w:szCs w:val="21"/>
              </w:rPr>
            </w:pPr>
          </w:p>
        </w:tc>
        <w:tc>
          <w:tcPr>
            <w:tcW w:w="1382" w:type="dxa"/>
          </w:tcPr>
          <w:p w14:paraId="7C3E3214" w14:textId="0196D95A" w:rsidR="00E074FC" w:rsidDel="00B52706" w:rsidRDefault="00E074FC">
            <w:pPr>
              <w:spacing w:line="395" w:lineRule="exact"/>
              <w:jc w:val="center"/>
              <w:rPr>
                <w:del w:id="307" w:author="1961185600@qq.com" w:date="2018-07-10T13:53:00Z"/>
                <w:rFonts w:ascii="宋体" w:hAnsi="宋体" w:cs="宋体"/>
                <w:szCs w:val="21"/>
              </w:rPr>
            </w:pPr>
          </w:p>
        </w:tc>
        <w:tc>
          <w:tcPr>
            <w:tcW w:w="2026" w:type="dxa"/>
          </w:tcPr>
          <w:p w14:paraId="79141A7B" w14:textId="131CFFDB" w:rsidR="00E074FC" w:rsidDel="00B52706" w:rsidRDefault="00E074FC">
            <w:pPr>
              <w:spacing w:line="395" w:lineRule="exact"/>
              <w:jc w:val="center"/>
              <w:rPr>
                <w:del w:id="308" w:author="1961185600@qq.com" w:date="2018-07-10T13:53:00Z"/>
                <w:rFonts w:ascii="宋体" w:hAnsi="宋体" w:cs="宋体"/>
                <w:szCs w:val="21"/>
              </w:rPr>
            </w:pPr>
          </w:p>
        </w:tc>
        <w:tc>
          <w:tcPr>
            <w:tcW w:w="1705" w:type="dxa"/>
          </w:tcPr>
          <w:p w14:paraId="1348CC35" w14:textId="5A9023D7" w:rsidR="00E074FC" w:rsidDel="00B52706" w:rsidRDefault="00E074FC">
            <w:pPr>
              <w:spacing w:line="395" w:lineRule="exact"/>
              <w:jc w:val="center"/>
              <w:rPr>
                <w:del w:id="309" w:author="1961185600@qq.com" w:date="2018-07-10T13:53:00Z"/>
                <w:rFonts w:ascii="宋体" w:hAnsi="宋体" w:cs="宋体"/>
                <w:szCs w:val="21"/>
              </w:rPr>
            </w:pPr>
          </w:p>
        </w:tc>
        <w:tc>
          <w:tcPr>
            <w:tcW w:w="1705" w:type="dxa"/>
          </w:tcPr>
          <w:p w14:paraId="6ACED9E7" w14:textId="66BBC5AF" w:rsidR="00E074FC" w:rsidDel="00B52706" w:rsidRDefault="00E074FC">
            <w:pPr>
              <w:spacing w:line="395" w:lineRule="exact"/>
              <w:jc w:val="center"/>
              <w:rPr>
                <w:del w:id="310" w:author="1961185600@qq.com" w:date="2018-07-10T13:53:00Z"/>
                <w:rFonts w:ascii="宋体" w:hAnsi="宋体" w:cs="宋体"/>
                <w:szCs w:val="21"/>
              </w:rPr>
            </w:pPr>
          </w:p>
        </w:tc>
      </w:tr>
      <w:tr w:rsidR="00E074FC" w:rsidDel="00B52706" w14:paraId="503F2DB8" w14:textId="24EF5ECA">
        <w:trPr>
          <w:del w:id="311" w:author="1961185600@qq.com" w:date="2018-07-10T13:53:00Z"/>
        </w:trPr>
        <w:tc>
          <w:tcPr>
            <w:tcW w:w="1704" w:type="dxa"/>
          </w:tcPr>
          <w:p w14:paraId="0563EA1D" w14:textId="0C358EB5" w:rsidR="00E074FC" w:rsidDel="00B52706" w:rsidRDefault="00E074FC">
            <w:pPr>
              <w:spacing w:line="395" w:lineRule="exact"/>
              <w:jc w:val="center"/>
              <w:rPr>
                <w:del w:id="312" w:author="1961185600@qq.com" w:date="2018-07-10T13:53:00Z"/>
                <w:rFonts w:ascii="宋体" w:hAnsi="宋体" w:cs="宋体"/>
                <w:szCs w:val="21"/>
              </w:rPr>
            </w:pPr>
          </w:p>
        </w:tc>
        <w:tc>
          <w:tcPr>
            <w:tcW w:w="1382" w:type="dxa"/>
          </w:tcPr>
          <w:p w14:paraId="65191B1F" w14:textId="7DB0628F" w:rsidR="00E074FC" w:rsidDel="00B52706" w:rsidRDefault="00E074FC">
            <w:pPr>
              <w:spacing w:line="395" w:lineRule="exact"/>
              <w:jc w:val="center"/>
              <w:rPr>
                <w:del w:id="313" w:author="1961185600@qq.com" w:date="2018-07-10T13:53:00Z"/>
                <w:rFonts w:ascii="宋体" w:hAnsi="宋体" w:cs="宋体"/>
                <w:szCs w:val="21"/>
              </w:rPr>
            </w:pPr>
          </w:p>
        </w:tc>
        <w:tc>
          <w:tcPr>
            <w:tcW w:w="2026" w:type="dxa"/>
          </w:tcPr>
          <w:p w14:paraId="0F326422" w14:textId="72C1F99D" w:rsidR="00E074FC" w:rsidDel="00B52706" w:rsidRDefault="00E074FC">
            <w:pPr>
              <w:spacing w:line="395" w:lineRule="exact"/>
              <w:jc w:val="center"/>
              <w:rPr>
                <w:del w:id="314" w:author="1961185600@qq.com" w:date="2018-07-10T13:53:00Z"/>
                <w:rFonts w:ascii="宋体" w:hAnsi="宋体" w:cs="宋体"/>
                <w:szCs w:val="21"/>
              </w:rPr>
            </w:pPr>
          </w:p>
        </w:tc>
        <w:tc>
          <w:tcPr>
            <w:tcW w:w="1705" w:type="dxa"/>
          </w:tcPr>
          <w:p w14:paraId="1B382719" w14:textId="1691EB02" w:rsidR="00E074FC" w:rsidDel="00B52706" w:rsidRDefault="00E074FC">
            <w:pPr>
              <w:spacing w:line="395" w:lineRule="exact"/>
              <w:jc w:val="center"/>
              <w:rPr>
                <w:del w:id="315" w:author="1961185600@qq.com" w:date="2018-07-10T13:53:00Z"/>
                <w:rFonts w:ascii="宋体" w:hAnsi="宋体" w:cs="宋体"/>
                <w:szCs w:val="21"/>
              </w:rPr>
            </w:pPr>
          </w:p>
        </w:tc>
        <w:tc>
          <w:tcPr>
            <w:tcW w:w="1705" w:type="dxa"/>
          </w:tcPr>
          <w:p w14:paraId="5440AD24" w14:textId="76F15FA6" w:rsidR="00E074FC" w:rsidDel="00B52706" w:rsidRDefault="00E074FC">
            <w:pPr>
              <w:spacing w:line="395" w:lineRule="exact"/>
              <w:jc w:val="center"/>
              <w:rPr>
                <w:del w:id="316" w:author="1961185600@qq.com" w:date="2018-07-10T13:53:00Z"/>
                <w:rFonts w:ascii="宋体" w:hAnsi="宋体" w:cs="宋体"/>
                <w:szCs w:val="21"/>
              </w:rPr>
            </w:pPr>
          </w:p>
        </w:tc>
      </w:tr>
      <w:tr w:rsidR="00E074FC" w:rsidDel="00B52706" w14:paraId="5F18BB24" w14:textId="487C1636">
        <w:trPr>
          <w:del w:id="317" w:author="1961185600@qq.com" w:date="2018-07-10T13:53:00Z"/>
        </w:trPr>
        <w:tc>
          <w:tcPr>
            <w:tcW w:w="1704" w:type="dxa"/>
          </w:tcPr>
          <w:p w14:paraId="22C9DE69" w14:textId="0E142C0D" w:rsidR="00E074FC" w:rsidDel="00B52706" w:rsidRDefault="00E074FC">
            <w:pPr>
              <w:spacing w:line="395" w:lineRule="exact"/>
              <w:jc w:val="center"/>
              <w:rPr>
                <w:del w:id="318" w:author="1961185600@qq.com" w:date="2018-07-10T13:53:00Z"/>
                <w:rFonts w:ascii="宋体" w:hAnsi="宋体" w:cs="宋体"/>
                <w:szCs w:val="21"/>
              </w:rPr>
            </w:pPr>
          </w:p>
        </w:tc>
        <w:tc>
          <w:tcPr>
            <w:tcW w:w="1382" w:type="dxa"/>
          </w:tcPr>
          <w:p w14:paraId="35663192" w14:textId="36EA98D5" w:rsidR="00E074FC" w:rsidDel="00B52706" w:rsidRDefault="00E074FC">
            <w:pPr>
              <w:spacing w:line="395" w:lineRule="exact"/>
              <w:jc w:val="center"/>
              <w:rPr>
                <w:del w:id="319" w:author="1961185600@qq.com" w:date="2018-07-10T13:53:00Z"/>
                <w:rFonts w:ascii="宋体" w:hAnsi="宋体" w:cs="宋体"/>
                <w:szCs w:val="21"/>
              </w:rPr>
            </w:pPr>
          </w:p>
        </w:tc>
        <w:tc>
          <w:tcPr>
            <w:tcW w:w="2026" w:type="dxa"/>
          </w:tcPr>
          <w:p w14:paraId="2C887632" w14:textId="60F6005D" w:rsidR="00E074FC" w:rsidDel="00B52706" w:rsidRDefault="00E074FC">
            <w:pPr>
              <w:spacing w:line="395" w:lineRule="exact"/>
              <w:jc w:val="center"/>
              <w:rPr>
                <w:del w:id="320" w:author="1961185600@qq.com" w:date="2018-07-10T13:53:00Z"/>
                <w:rFonts w:ascii="宋体" w:hAnsi="宋体" w:cs="宋体"/>
                <w:szCs w:val="21"/>
              </w:rPr>
            </w:pPr>
          </w:p>
        </w:tc>
        <w:tc>
          <w:tcPr>
            <w:tcW w:w="1705" w:type="dxa"/>
          </w:tcPr>
          <w:p w14:paraId="0A2B32EF" w14:textId="5878D995" w:rsidR="00E074FC" w:rsidDel="00B52706" w:rsidRDefault="00E074FC">
            <w:pPr>
              <w:spacing w:line="395" w:lineRule="exact"/>
              <w:jc w:val="center"/>
              <w:rPr>
                <w:del w:id="321" w:author="1961185600@qq.com" w:date="2018-07-10T13:53:00Z"/>
                <w:rFonts w:ascii="宋体" w:hAnsi="宋体" w:cs="宋体"/>
                <w:szCs w:val="21"/>
              </w:rPr>
            </w:pPr>
          </w:p>
        </w:tc>
        <w:tc>
          <w:tcPr>
            <w:tcW w:w="1705" w:type="dxa"/>
          </w:tcPr>
          <w:p w14:paraId="364DBB57" w14:textId="2F401540" w:rsidR="00E074FC" w:rsidDel="00B52706" w:rsidRDefault="00E074FC">
            <w:pPr>
              <w:spacing w:line="395" w:lineRule="exact"/>
              <w:jc w:val="center"/>
              <w:rPr>
                <w:del w:id="322" w:author="1961185600@qq.com" w:date="2018-07-10T13:53:00Z"/>
                <w:rFonts w:ascii="宋体" w:hAnsi="宋体" w:cs="宋体"/>
                <w:szCs w:val="21"/>
              </w:rPr>
            </w:pPr>
          </w:p>
        </w:tc>
      </w:tr>
      <w:tr w:rsidR="00E074FC" w:rsidDel="00B52706" w14:paraId="4740C558" w14:textId="28522EE1">
        <w:trPr>
          <w:del w:id="323" w:author="1961185600@qq.com" w:date="2018-07-10T13:53:00Z"/>
        </w:trPr>
        <w:tc>
          <w:tcPr>
            <w:tcW w:w="1704" w:type="dxa"/>
          </w:tcPr>
          <w:p w14:paraId="52D0394E" w14:textId="5B6CE6EA" w:rsidR="00E074FC" w:rsidDel="00B52706" w:rsidRDefault="00E074FC">
            <w:pPr>
              <w:spacing w:line="395" w:lineRule="exact"/>
              <w:jc w:val="center"/>
              <w:rPr>
                <w:del w:id="324" w:author="1961185600@qq.com" w:date="2018-07-10T13:53:00Z"/>
                <w:rFonts w:ascii="宋体" w:hAnsi="宋体" w:cs="宋体"/>
                <w:szCs w:val="21"/>
              </w:rPr>
            </w:pPr>
          </w:p>
        </w:tc>
        <w:tc>
          <w:tcPr>
            <w:tcW w:w="1382" w:type="dxa"/>
          </w:tcPr>
          <w:p w14:paraId="19334E63" w14:textId="7BE37BEA" w:rsidR="00E074FC" w:rsidDel="00B52706" w:rsidRDefault="00E074FC">
            <w:pPr>
              <w:spacing w:line="395" w:lineRule="exact"/>
              <w:jc w:val="center"/>
              <w:rPr>
                <w:del w:id="325" w:author="1961185600@qq.com" w:date="2018-07-10T13:53:00Z"/>
                <w:rFonts w:ascii="宋体" w:hAnsi="宋体" w:cs="宋体"/>
                <w:szCs w:val="21"/>
              </w:rPr>
            </w:pPr>
          </w:p>
        </w:tc>
        <w:tc>
          <w:tcPr>
            <w:tcW w:w="2026" w:type="dxa"/>
          </w:tcPr>
          <w:p w14:paraId="6052F8C4" w14:textId="6115C933" w:rsidR="00E074FC" w:rsidDel="00B52706" w:rsidRDefault="00E074FC">
            <w:pPr>
              <w:spacing w:line="395" w:lineRule="exact"/>
              <w:jc w:val="center"/>
              <w:rPr>
                <w:del w:id="326" w:author="1961185600@qq.com" w:date="2018-07-10T13:53:00Z"/>
                <w:rFonts w:ascii="宋体" w:hAnsi="宋体" w:cs="宋体"/>
                <w:szCs w:val="21"/>
              </w:rPr>
            </w:pPr>
          </w:p>
        </w:tc>
        <w:tc>
          <w:tcPr>
            <w:tcW w:w="1705" w:type="dxa"/>
          </w:tcPr>
          <w:p w14:paraId="6A1E5802" w14:textId="1BD499D9" w:rsidR="00E074FC" w:rsidDel="00B52706" w:rsidRDefault="00E074FC">
            <w:pPr>
              <w:spacing w:line="395" w:lineRule="exact"/>
              <w:jc w:val="center"/>
              <w:rPr>
                <w:del w:id="327" w:author="1961185600@qq.com" w:date="2018-07-10T13:53:00Z"/>
                <w:rFonts w:ascii="宋体" w:hAnsi="宋体" w:cs="宋体"/>
                <w:szCs w:val="21"/>
              </w:rPr>
            </w:pPr>
          </w:p>
        </w:tc>
        <w:tc>
          <w:tcPr>
            <w:tcW w:w="1705" w:type="dxa"/>
          </w:tcPr>
          <w:p w14:paraId="292338A4" w14:textId="461ED806" w:rsidR="00E074FC" w:rsidDel="00B52706" w:rsidRDefault="00E074FC">
            <w:pPr>
              <w:spacing w:line="395" w:lineRule="exact"/>
              <w:jc w:val="center"/>
              <w:rPr>
                <w:del w:id="328" w:author="1961185600@qq.com" w:date="2018-07-10T13:53:00Z"/>
                <w:rFonts w:ascii="宋体" w:hAnsi="宋体" w:cs="宋体"/>
                <w:szCs w:val="21"/>
              </w:rPr>
            </w:pPr>
          </w:p>
        </w:tc>
      </w:tr>
      <w:tr w:rsidR="00E074FC" w:rsidDel="00B52706" w14:paraId="28F37573" w14:textId="603641EC">
        <w:trPr>
          <w:del w:id="329" w:author="1961185600@qq.com" w:date="2018-07-10T13:53:00Z"/>
        </w:trPr>
        <w:tc>
          <w:tcPr>
            <w:tcW w:w="8522" w:type="dxa"/>
            <w:gridSpan w:val="5"/>
          </w:tcPr>
          <w:p w14:paraId="1ADF8BAD" w14:textId="314D0309" w:rsidR="00E074FC" w:rsidDel="00B52706" w:rsidRDefault="00A36F6B">
            <w:pPr>
              <w:numPr>
                <w:ilvl w:val="255"/>
                <w:numId w:val="0"/>
              </w:numPr>
              <w:spacing w:line="340" w:lineRule="exact"/>
              <w:jc w:val="left"/>
              <w:rPr>
                <w:del w:id="330" w:author="1961185600@qq.com" w:date="2018-07-10T13:53:00Z"/>
                <w:rFonts w:ascii="宋体" w:hAnsi="宋体" w:cs="宋体"/>
                <w:sz w:val="20"/>
                <w:szCs w:val="20"/>
              </w:rPr>
            </w:pPr>
            <w:del w:id="331" w:author="1961185600@qq.com" w:date="2018-07-10T13:53:00Z">
              <w:r w:rsidDel="00B52706">
                <w:rPr>
                  <w:rFonts w:ascii="宋体" w:hAnsi="宋体" w:cs="宋体" w:hint="eastAsia"/>
                  <w:szCs w:val="21"/>
                </w:rPr>
                <w:delText>1.</w:delText>
              </w:r>
              <w:r w:rsidDel="00B52706">
                <w:rPr>
                  <w:rFonts w:ascii="宋体" w:hAnsi="宋体" w:cs="宋体" w:hint="eastAsia"/>
                  <w:szCs w:val="21"/>
                </w:rPr>
                <w:delText>会籍首期服务费是指：</w:delText>
              </w:r>
            </w:del>
          </w:p>
          <w:p w14:paraId="0CFE2300" w14:textId="5AAAE312" w:rsidR="00E074FC" w:rsidDel="00B52706" w:rsidRDefault="00A36F6B">
            <w:pPr>
              <w:numPr>
                <w:ilvl w:val="255"/>
                <w:numId w:val="0"/>
              </w:numPr>
              <w:spacing w:line="340" w:lineRule="exact"/>
              <w:jc w:val="left"/>
              <w:rPr>
                <w:del w:id="332" w:author="1961185600@qq.com" w:date="2018-07-10T13:53:00Z"/>
                <w:rFonts w:ascii="宋体" w:hAnsi="宋体" w:cs="宋体"/>
                <w:sz w:val="20"/>
                <w:szCs w:val="20"/>
              </w:rPr>
            </w:pPr>
            <w:del w:id="333" w:author="1961185600@qq.com" w:date="2018-07-10T13:53:00Z">
              <w:r w:rsidDel="00B52706">
                <w:rPr>
                  <w:rFonts w:ascii="宋体" w:hAnsi="宋体" w:cs="宋体" w:hint="eastAsia"/>
                  <w:szCs w:val="21"/>
                </w:rPr>
                <w:delText>（</w:delText>
              </w:r>
              <w:r w:rsidDel="00B52706">
                <w:rPr>
                  <w:rFonts w:ascii="宋体" w:hAnsi="宋体" w:cs="宋体" w:hint="eastAsia"/>
                  <w:szCs w:val="21"/>
                </w:rPr>
                <w:delText>1</w:delText>
              </w:r>
              <w:r w:rsidDel="00B52706">
                <w:rPr>
                  <w:rFonts w:ascii="宋体" w:hAnsi="宋体" w:cs="宋体" w:hint="eastAsia"/>
                  <w:szCs w:val="21"/>
                </w:rPr>
                <w:delText>）若服务期起始日为日历月的第一天，则会籍首期服务费</w:delText>
              </w:r>
              <w:r w:rsidDel="00B52706">
                <w:rPr>
                  <w:rFonts w:ascii="宋体" w:hAnsi="宋体" w:cs="宋体" w:hint="eastAsia"/>
                  <w:szCs w:val="21"/>
                </w:rPr>
                <w:delText>=</w:delText>
              </w:r>
              <w:r w:rsidDel="00B52706">
                <w:rPr>
                  <w:rFonts w:ascii="宋体" w:hAnsi="宋体" w:cs="宋体" w:hint="eastAsia"/>
                  <w:szCs w:val="21"/>
                </w:rPr>
                <w:delText>签约月费</w:delText>
              </w:r>
              <w:r w:rsidDel="00B52706">
                <w:rPr>
                  <w:rFonts w:ascii="宋体" w:hAnsi="宋体" w:cs="宋体" w:hint="eastAsia"/>
                  <w:szCs w:val="21"/>
                </w:rPr>
                <w:delText>*</w:delText>
              </w:r>
              <w:r w:rsidDel="00B52706">
                <w:rPr>
                  <w:rFonts w:ascii="宋体" w:hAnsi="宋体" w:cs="宋体" w:hint="eastAsia"/>
                  <w:szCs w:val="21"/>
                </w:rPr>
                <w:delText>月数（根据付款周期确定的月数）。</w:delText>
              </w:r>
            </w:del>
          </w:p>
          <w:p w14:paraId="0C915E7E" w14:textId="61DF8836" w:rsidR="00E074FC" w:rsidDel="00B52706" w:rsidRDefault="00A36F6B">
            <w:pPr>
              <w:overflowPunct w:val="0"/>
              <w:spacing w:line="340" w:lineRule="exact"/>
              <w:jc w:val="left"/>
              <w:rPr>
                <w:del w:id="334" w:author="1961185600@qq.com" w:date="2018-07-10T13:53:00Z"/>
                <w:rFonts w:ascii="宋体" w:hAnsi="宋体" w:cs="宋体"/>
                <w:szCs w:val="21"/>
              </w:rPr>
            </w:pPr>
            <w:del w:id="335" w:author="1961185600@qq.com" w:date="2018-07-10T13:53:00Z">
              <w:r w:rsidDel="00B52706">
                <w:rPr>
                  <w:rFonts w:ascii="宋体" w:hAnsi="宋体" w:cs="宋体" w:hint="eastAsia"/>
                  <w:szCs w:val="21"/>
                </w:rPr>
                <w:delText>（</w:delText>
              </w:r>
              <w:r w:rsidDel="00B52706">
                <w:rPr>
                  <w:rFonts w:ascii="宋体" w:hAnsi="宋体" w:cs="宋体" w:hint="eastAsia"/>
                  <w:szCs w:val="21"/>
                </w:rPr>
                <w:delText>2</w:delText>
              </w:r>
              <w:r w:rsidDel="00B52706">
                <w:rPr>
                  <w:rFonts w:ascii="宋体" w:hAnsi="宋体" w:cs="宋体" w:hint="eastAsia"/>
                  <w:szCs w:val="21"/>
                </w:rPr>
                <w:delText>）若服务期起始日为日历月的第一天以外的日期，则会籍首期服务费</w:delText>
              </w:r>
              <w:r w:rsidDel="00B52706">
                <w:rPr>
                  <w:rFonts w:ascii="宋体" w:hAnsi="宋体" w:cs="宋体" w:hint="eastAsia"/>
                  <w:szCs w:val="21"/>
                </w:rPr>
                <w:delText>=</w:delText>
              </w:r>
              <w:r w:rsidDel="00B52706">
                <w:rPr>
                  <w:rFonts w:ascii="宋体" w:hAnsi="宋体" w:cs="宋体" w:hint="eastAsia"/>
                  <w:szCs w:val="21"/>
                </w:rPr>
                <w:delText>首期服务起始日至所在日历月尾日的天数</w:delText>
              </w:r>
              <w:r w:rsidDel="00B52706">
                <w:rPr>
                  <w:rFonts w:ascii="宋体" w:hAnsi="宋体" w:cs="宋体" w:hint="eastAsia"/>
                  <w:szCs w:val="21"/>
                </w:rPr>
                <w:delText>*</w:delText>
              </w:r>
              <w:r w:rsidDel="00B52706">
                <w:rPr>
                  <w:rFonts w:ascii="宋体" w:hAnsi="宋体" w:cs="宋体" w:hint="eastAsia"/>
                  <w:szCs w:val="21"/>
                </w:rPr>
                <w:delText>日单价</w:delText>
              </w:r>
              <w:r w:rsidDel="00B52706">
                <w:rPr>
                  <w:rFonts w:ascii="宋体" w:hAnsi="宋体" w:cs="宋体" w:hint="eastAsia"/>
                  <w:szCs w:val="21"/>
                </w:rPr>
                <w:delText>+</w:delText>
              </w:r>
              <w:r w:rsidDel="00B52706">
                <w:rPr>
                  <w:rFonts w:ascii="宋体" w:hAnsi="宋体" w:cs="宋体" w:hint="eastAsia"/>
                  <w:szCs w:val="21"/>
                </w:rPr>
                <w:delText>签约月费</w:delText>
              </w:r>
              <w:r w:rsidDel="00B52706">
                <w:rPr>
                  <w:rFonts w:ascii="宋体" w:hAnsi="宋体" w:cs="宋体" w:hint="eastAsia"/>
                  <w:szCs w:val="21"/>
                </w:rPr>
                <w:delText>*</w:delText>
              </w:r>
              <w:r w:rsidDel="00B52706">
                <w:rPr>
                  <w:rFonts w:ascii="宋体" w:hAnsi="宋体" w:cs="宋体" w:hint="eastAsia"/>
                  <w:szCs w:val="21"/>
                </w:rPr>
                <w:delText>月数（根据付款周期确定的月数）。</w:delText>
              </w:r>
            </w:del>
          </w:p>
          <w:p w14:paraId="3FE2B0AF" w14:textId="577978C6" w:rsidR="00E074FC" w:rsidDel="00B52706" w:rsidRDefault="00E074FC">
            <w:pPr>
              <w:numPr>
                <w:ilvl w:val="255"/>
                <w:numId w:val="0"/>
              </w:numPr>
              <w:spacing w:line="340" w:lineRule="exact"/>
              <w:jc w:val="left"/>
              <w:rPr>
                <w:del w:id="336" w:author="1961185600@qq.com" w:date="2018-07-10T13:53:00Z"/>
                <w:rFonts w:ascii="宋体" w:hAnsi="宋体" w:cs="宋体"/>
                <w:sz w:val="20"/>
                <w:szCs w:val="20"/>
              </w:rPr>
            </w:pPr>
          </w:p>
          <w:p w14:paraId="76A10A27" w14:textId="737957A4" w:rsidR="00E074FC" w:rsidDel="00B52706" w:rsidRDefault="00A36F6B">
            <w:pPr>
              <w:spacing w:line="340" w:lineRule="exact"/>
              <w:jc w:val="left"/>
              <w:rPr>
                <w:del w:id="337" w:author="1961185600@qq.com" w:date="2018-07-10T13:53:00Z"/>
                <w:rFonts w:ascii="宋体" w:hAnsi="宋体" w:cs="宋体"/>
                <w:szCs w:val="21"/>
              </w:rPr>
            </w:pPr>
            <w:del w:id="338" w:author="1961185600@qq.com" w:date="2018-07-10T13:53:00Z">
              <w:r w:rsidDel="00B52706">
                <w:rPr>
                  <w:rFonts w:ascii="宋体" w:hAnsi="宋体" w:cs="宋体" w:hint="eastAsia"/>
                  <w:szCs w:val="21"/>
                  <w:u w:val="single"/>
                </w:rPr>
                <w:delText>2.</w:delText>
              </w:r>
              <w:r w:rsidDel="00B52706">
                <w:rPr>
                  <w:rFonts w:ascii="宋体" w:hAnsi="宋体" w:cs="宋体" w:hint="eastAsia"/>
                  <w:szCs w:val="21"/>
                  <w:u w:val="single"/>
                </w:rPr>
                <w:delText>付款期限：</w:delText>
              </w:r>
            </w:del>
          </w:p>
          <w:p w14:paraId="1B0F7F8B" w14:textId="3F9B9263" w:rsidR="00E074FC" w:rsidDel="00B52706" w:rsidRDefault="00A36F6B">
            <w:pPr>
              <w:spacing w:line="340" w:lineRule="exact"/>
              <w:jc w:val="left"/>
              <w:rPr>
                <w:del w:id="339" w:author="1961185600@qq.com" w:date="2018-07-10T13:53:00Z"/>
                <w:rFonts w:ascii="宋体" w:hAnsi="宋体" w:cs="宋体"/>
                <w:szCs w:val="21"/>
              </w:rPr>
            </w:pPr>
            <w:bookmarkStart w:id="340" w:name="OLE_LINK3"/>
            <w:bookmarkStart w:id="341" w:name="OLE_LINK4"/>
            <w:del w:id="342" w:author="1961185600@qq.com" w:date="2018-07-10T13:53:00Z">
              <w:r w:rsidDel="00B52706">
                <w:rPr>
                  <w:rFonts w:ascii="宋体" w:hAnsi="宋体" w:cs="宋体" w:hint="eastAsia"/>
                  <w:szCs w:val="21"/>
                </w:rPr>
                <w:delText>(1)</w:delText>
              </w:r>
              <w:r w:rsidDel="00B52706">
                <w:rPr>
                  <w:rFonts w:ascii="宋体" w:hAnsi="宋体" w:cs="宋体" w:hint="eastAsia"/>
                  <w:color w:val="0000FF"/>
                  <w:szCs w:val="21"/>
                </w:rPr>
                <w:delText>贵方须保证在本协议首期付款日期前结清服务保证金和首期服务费</w:delText>
              </w:r>
              <w:r w:rsidDel="00B52706">
                <w:rPr>
                  <w:rFonts w:ascii="宋体" w:hAnsi="宋体" w:cs="宋体" w:hint="eastAsia"/>
                  <w:color w:val="0000FF"/>
                  <w:szCs w:val="21"/>
                </w:rPr>
                <w:delText>，</w:delText>
              </w:r>
              <w:r w:rsidDel="00B52706">
                <w:rPr>
                  <w:rFonts w:ascii="宋体" w:hAnsi="宋体" w:cs="宋体" w:hint="eastAsia"/>
                  <w:szCs w:val="21"/>
                </w:rPr>
                <w:delText>逾</w:delText>
              </w:r>
              <w:r w:rsidDel="00B52706">
                <w:rPr>
                  <w:rFonts w:ascii="宋体" w:hAnsi="宋体" w:cs="宋体" w:hint="eastAsia"/>
                  <w:szCs w:val="21"/>
                  <w:u w:val="single"/>
                </w:rPr>
                <w:delText>期未付</w:delText>
              </w:r>
              <w:r w:rsidDel="00B52706">
                <w:rPr>
                  <w:rFonts w:ascii="宋体" w:hAnsi="宋体" w:cs="宋体" w:hint="eastAsia"/>
                  <w:szCs w:val="21"/>
                  <w:u w:val="single"/>
                </w:rPr>
                <w:delText xml:space="preserve"> </w:delText>
              </w:r>
              <w:r w:rsidDel="00B52706">
                <w:rPr>
                  <w:rFonts w:ascii="宋体" w:hAnsi="宋体" w:cs="宋体" w:hint="eastAsia"/>
                  <w:szCs w:val="21"/>
                  <w:u w:val="single"/>
                </w:rPr>
                <w:delText xml:space="preserve">KrSpace </w:delText>
              </w:r>
              <w:r w:rsidDel="00B52706">
                <w:rPr>
                  <w:rFonts w:ascii="宋体" w:hAnsi="宋体" w:cs="宋体" w:hint="eastAsia"/>
                  <w:szCs w:val="21"/>
                  <w:u w:val="single"/>
                </w:rPr>
                <w:delText>账户的，则本协议【应视为终止】，除非</w:delText>
              </w:r>
              <w:r w:rsidDel="00B52706">
                <w:rPr>
                  <w:rFonts w:ascii="宋体" w:hAnsi="宋体" w:cs="宋体" w:hint="eastAsia"/>
                  <w:szCs w:val="21"/>
                  <w:u w:val="single"/>
                </w:rPr>
                <w:delText xml:space="preserve"> KrSpace </w:delText>
              </w:r>
              <w:r w:rsidDel="00B52706">
                <w:rPr>
                  <w:rFonts w:ascii="宋体" w:hAnsi="宋体" w:cs="宋体" w:hint="eastAsia"/>
                  <w:szCs w:val="21"/>
                  <w:u w:val="single"/>
                </w:rPr>
                <w:delText>同意延长会员付款期限。</w:delText>
              </w:r>
            </w:del>
          </w:p>
          <w:p w14:paraId="3C9CB743" w14:textId="3FC8C74C" w:rsidR="00E074FC" w:rsidDel="00B52706" w:rsidRDefault="00A36F6B">
            <w:pPr>
              <w:spacing w:line="340" w:lineRule="exact"/>
              <w:jc w:val="left"/>
              <w:rPr>
                <w:del w:id="343" w:author="1961185600@qq.com" w:date="2018-07-10T13:53:00Z"/>
                <w:rFonts w:ascii="宋体" w:hAnsi="宋体" w:cs="宋体"/>
                <w:szCs w:val="21"/>
                <w:u w:val="single"/>
              </w:rPr>
            </w:pPr>
            <w:bookmarkStart w:id="344" w:name="OLE_LINK5"/>
            <w:bookmarkEnd w:id="340"/>
            <w:bookmarkEnd w:id="341"/>
            <w:del w:id="345" w:author="1961185600@qq.com" w:date="2018-07-10T13:53:00Z">
              <w:r w:rsidDel="00B52706">
                <w:rPr>
                  <w:rFonts w:ascii="宋体" w:hAnsi="宋体" w:cs="宋体" w:hint="eastAsia"/>
                  <w:szCs w:val="21"/>
                  <w:u w:val="single"/>
                </w:rPr>
                <w:delText>(2)</w:delText>
              </w:r>
              <w:r w:rsidDel="00B52706">
                <w:rPr>
                  <w:rFonts w:ascii="宋体" w:hAnsi="宋体" w:cs="宋体" w:hint="eastAsia"/>
                  <w:szCs w:val="21"/>
                  <w:u w:val="single"/>
                </w:rPr>
                <w:delText>自第</w:delText>
              </w:r>
              <w:r w:rsidDel="00B52706">
                <w:rPr>
                  <w:rFonts w:ascii="宋体" w:hAnsi="宋体" w:cs="宋体" w:hint="eastAsia"/>
                  <w:szCs w:val="21"/>
                  <w:u w:val="single"/>
                </w:rPr>
                <w:delText>2</w:delText>
              </w:r>
              <w:r w:rsidDel="00B52706">
                <w:rPr>
                  <w:rFonts w:ascii="宋体" w:hAnsi="宋体" w:cs="宋体" w:hint="eastAsia"/>
                  <w:szCs w:val="21"/>
                  <w:u w:val="single"/>
                </w:rPr>
                <w:delText>期服务费开始，贵方需要在每期服务期限起始日前</w:delText>
              </w:r>
              <w:r w:rsidDel="00B52706">
                <w:rPr>
                  <w:rFonts w:ascii="宋体" w:hAnsi="宋体" w:cs="宋体" w:hint="eastAsia"/>
                  <w:szCs w:val="21"/>
                  <w:u w:val="single"/>
                </w:rPr>
                <w:delText>15</w:delText>
              </w:r>
              <w:r w:rsidDel="00B52706">
                <w:rPr>
                  <w:rFonts w:ascii="宋体" w:hAnsi="宋体" w:cs="宋体" w:hint="eastAsia"/>
                  <w:szCs w:val="21"/>
                  <w:u w:val="single"/>
                </w:rPr>
                <w:delText>至</w:delText>
              </w:r>
              <w:r w:rsidDel="00B52706">
                <w:rPr>
                  <w:rFonts w:ascii="宋体" w:hAnsi="宋体" w:cs="宋体" w:hint="eastAsia"/>
                  <w:szCs w:val="21"/>
                  <w:u w:val="single"/>
                </w:rPr>
                <w:delText>30</w:delText>
              </w:r>
              <w:r w:rsidDel="00B52706">
                <w:rPr>
                  <w:rFonts w:ascii="宋体" w:hAnsi="宋体" w:cs="宋体" w:hint="eastAsia"/>
                  <w:szCs w:val="21"/>
                  <w:u w:val="single"/>
                </w:rPr>
                <w:delText>日内完成支付。即贵方须保证</w:delText>
              </w:r>
              <w:r w:rsidDel="00B52706">
                <w:rPr>
                  <w:rFonts w:ascii="宋体" w:hAnsi="宋体" w:cs="宋体" w:hint="eastAsia"/>
                  <w:szCs w:val="21"/>
                  <w:u w:val="single"/>
                </w:rPr>
                <w:delText xml:space="preserve"> KrSpace </w:delText>
              </w:r>
              <w:r w:rsidDel="00B52706">
                <w:rPr>
                  <w:rFonts w:ascii="宋体" w:hAnsi="宋体" w:cs="宋体" w:hint="eastAsia"/>
                  <w:szCs w:val="21"/>
                  <w:u w:val="single"/>
                </w:rPr>
                <w:delText>在每期付款到期日期前收到相应款项。</w:delText>
              </w:r>
            </w:del>
          </w:p>
          <w:bookmarkEnd w:id="344"/>
          <w:p w14:paraId="632F4EEB" w14:textId="14928575" w:rsidR="00E074FC" w:rsidDel="00B52706" w:rsidRDefault="00E074FC">
            <w:pPr>
              <w:widowControl/>
              <w:rPr>
                <w:del w:id="346" w:author="1961185600@qq.com" w:date="2018-07-10T13:53:00Z"/>
                <w:rFonts w:ascii="宋体" w:hAnsi="宋体" w:cs="宋体"/>
                <w:szCs w:val="21"/>
              </w:rPr>
            </w:pPr>
          </w:p>
        </w:tc>
      </w:tr>
    </w:tbl>
    <w:p w14:paraId="1EED7BB8" w14:textId="3CE80BBF" w:rsidR="00E074FC" w:rsidDel="00B52706" w:rsidRDefault="00A36F6B">
      <w:pPr>
        <w:jc w:val="left"/>
        <w:rPr>
          <w:del w:id="347" w:author="1961185600@qq.com" w:date="2018-07-10T13:53:00Z"/>
        </w:rPr>
      </w:pPr>
      <w:del w:id="348" w:author="1961185600@qq.com" w:date="2018-07-10T13:53:00Z">
        <w:r w:rsidDel="00B52706">
          <w:br w:type="page"/>
        </w:r>
      </w:del>
    </w:p>
    <w:p w14:paraId="17B00B80" w14:textId="2D1768A4" w:rsidR="00E074FC" w:rsidRDefault="00A36F6B">
      <w:pPr>
        <w:widowControl w:val="0"/>
        <w:numPr>
          <w:ilvl w:val="0"/>
          <w:numId w:val="1"/>
        </w:numPr>
        <w:jc w:val="left"/>
        <w:rPr>
          <w:rFonts w:ascii="宋体" w:hAnsi="宋体" w:cs="宋体"/>
          <w:b/>
          <w:bCs/>
          <w:sz w:val="28"/>
          <w:szCs w:val="28"/>
        </w:rPr>
      </w:pPr>
      <w:del w:id="349" w:author="1961185600@qq.com" w:date="2018-07-10T13:53:00Z">
        <w:r w:rsidDel="00B52706">
          <w:rPr>
            <w:rFonts w:ascii="宋体" w:hAnsi="宋体" w:cs="宋体" w:hint="eastAsia"/>
            <w:b/>
            <w:bCs/>
            <w:sz w:val="28"/>
            <w:szCs w:val="28"/>
          </w:rPr>
          <w:delText>条款和条</w:delText>
        </w:r>
        <w:r w:rsidDel="00B52706">
          <w:rPr>
            <w:rFonts w:ascii="宋体" w:hAnsi="宋体" w:cs="宋体" w:hint="eastAsia"/>
            <w:b/>
            <w:bCs/>
            <w:sz w:val="28"/>
            <w:szCs w:val="28"/>
          </w:rPr>
          <w:delText>件</w:delText>
        </w:r>
      </w:del>
    </w:p>
    <w:p w14:paraId="57B5F62E" w14:textId="77777777" w:rsidR="00E074FC" w:rsidRDefault="00A36F6B">
      <w:pPr>
        <w:rPr>
          <w:rFonts w:ascii="宋体" w:hAnsi="宋体" w:cs="Arial"/>
          <w:b/>
          <w:bCs/>
          <w:kern w:val="0"/>
          <w:sz w:val="20"/>
          <w:szCs w:val="20"/>
        </w:rPr>
      </w:pPr>
      <w:r>
        <w:rPr>
          <w:rFonts w:asciiTheme="minorEastAsia" w:eastAsiaTheme="minorEastAsia" w:hAnsiTheme="minorEastAsia" w:cstheme="minorEastAsia" w:hint="eastAsia"/>
          <w:b/>
          <w:bCs/>
        </w:rPr>
        <w:t>1.</w:t>
      </w:r>
      <w:r>
        <w:rPr>
          <w:rFonts w:asciiTheme="minorEastAsia" w:eastAsiaTheme="minorEastAsia" w:hAnsiTheme="minorEastAsia" w:cstheme="minorEastAsia" w:hint="eastAsia"/>
          <w:b/>
          <w:bCs/>
        </w:rPr>
        <w:t>定义</w:t>
      </w:r>
    </w:p>
    <w:p w14:paraId="7AB223E4"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t>“授权代表人”指获得贵方相关授权、其行为对贵方具有法律约束力的个人。</w:t>
      </w:r>
    </w:p>
    <w:p w14:paraId="1F17D239"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1.2</w:t>
      </w:r>
      <w:r>
        <w:rPr>
          <w:rFonts w:asciiTheme="minorEastAsia" w:eastAsiaTheme="minorEastAsia" w:hAnsiTheme="minorEastAsia" w:cstheme="minorEastAsia" w:hint="eastAsia"/>
        </w:rPr>
        <w:t>“场地容量”指会籍详情中“场地容量”处规定的数值。</w:t>
      </w:r>
    </w:p>
    <w:p w14:paraId="6FE899DD"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3</w:t>
      </w:r>
      <w:r>
        <w:rPr>
          <w:rFonts w:asciiTheme="minorEastAsia" w:eastAsiaTheme="minorEastAsia" w:hAnsiTheme="minorEastAsia" w:cstheme="minorEastAsia" w:hint="eastAsia"/>
        </w:rPr>
        <w:t>“会员公司”、“会员”或“贵方”指与</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签署会员协议并在会籍详情中列明的公司、实体或个人。</w:t>
      </w:r>
    </w:p>
    <w:p w14:paraId="4963A63A"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4</w:t>
      </w:r>
      <w:r>
        <w:rPr>
          <w:rFonts w:asciiTheme="minorEastAsia" w:eastAsiaTheme="minorEastAsia" w:hAnsiTheme="minorEastAsia" w:cstheme="minorEastAsia" w:hint="eastAsia"/>
        </w:rPr>
        <w:t>“办公场地”指会籍详情所列办公室房间号和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或工作区。</w:t>
      </w:r>
    </w:p>
    <w:p w14:paraId="0EECCB20"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“办公大楼”指</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向会员提供或拟提供办公室、工作站、其他工作区和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或其他服务所在的整栋大楼或部分大楼。</w:t>
      </w:r>
    </w:p>
    <w:p w14:paraId="2D394C1D"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t>“管理员”指代表会员与“</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”进行沟通联系的负责人。</w:t>
      </w:r>
    </w:p>
    <w:p w14:paraId="0A29C4F0"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7</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会员网络”指可通过互联网或</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的移动应用程序访问的</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会员专属在线社区。</w:t>
      </w:r>
    </w:p>
    <w:p w14:paraId="7F74DAD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t>注册地址保证金：如经</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书面同意使用注册地址的，贵方需要交纳注册地址保证金。</w:t>
      </w:r>
    </w:p>
    <w:p w14:paraId="40FC5807" w14:textId="77777777" w:rsidR="00E074FC" w:rsidRDefault="00E074FC">
      <w:pPr>
        <w:rPr>
          <w:rFonts w:asciiTheme="minorEastAsia" w:eastAsiaTheme="minorEastAsia" w:hAnsiTheme="minorEastAsia" w:cstheme="minorEastAsia"/>
        </w:rPr>
      </w:pPr>
    </w:p>
    <w:p w14:paraId="2BC9CA01" w14:textId="77777777" w:rsidR="00E074FC" w:rsidRDefault="00A36F6B">
      <w:pPr>
        <w:rPr>
          <w:rFonts w:ascii="宋体" w:hAnsi="宋体" w:cs="Arial"/>
          <w:b/>
          <w:bCs/>
          <w:kern w:val="0"/>
          <w:sz w:val="20"/>
          <w:szCs w:val="20"/>
        </w:rPr>
      </w:pPr>
      <w:r>
        <w:rPr>
          <w:rFonts w:asciiTheme="minorEastAsia" w:eastAsiaTheme="minorEastAsia" w:hAnsiTheme="minorEastAsia" w:cstheme="minorEastAsia" w:hint="eastAsia"/>
          <w:b/>
          <w:bCs/>
        </w:rPr>
        <w:t>2.</w:t>
      </w:r>
      <w:r>
        <w:rPr>
          <w:rFonts w:asciiTheme="minorEastAsia" w:eastAsiaTheme="minorEastAsia" w:hAnsiTheme="minorEastAsia" w:cstheme="minorEastAsia" w:hint="eastAsia"/>
          <w:b/>
          <w:bCs/>
        </w:rPr>
        <w:t>会员的权利义务</w:t>
      </w:r>
    </w:p>
    <w:p w14:paraId="77574A72"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2.1</w:t>
      </w:r>
      <w:r>
        <w:rPr>
          <w:rFonts w:asciiTheme="minorEastAsia" w:eastAsiaTheme="minorEastAsia" w:hAnsiTheme="minorEastAsia" w:cstheme="minorEastAsia" w:hint="eastAsia"/>
        </w:rPr>
        <w:t>服务。在会员遵守和履行本协议条款和条件（包括任何附件（统称“协议”）及</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不时制定及修改的任何其他管理规定的前提下，</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将在期限（见下文定义）内向会员提供下列服务（以下简称“服务”</w:t>
      </w:r>
      <w:r>
        <w:rPr>
          <w:rFonts w:asciiTheme="minorEastAsia" w:eastAsiaTheme="minorEastAsia" w:hAnsiTheme="minorEastAsia" w:cstheme="minorEastAsia"/>
        </w:rPr>
        <w:t>）</w:t>
      </w:r>
      <w:r>
        <w:rPr>
          <w:rFonts w:asciiTheme="minorEastAsia" w:eastAsiaTheme="minorEastAsia" w:hAnsiTheme="minorEastAsia" w:cstheme="minorEastAsia" w:hint="eastAsia"/>
        </w:rPr>
        <w:t>。</w:t>
      </w:r>
    </w:p>
    <w:p w14:paraId="6ACFFF8E"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2.1.1</w:t>
      </w:r>
      <w:r>
        <w:rPr>
          <w:rFonts w:asciiTheme="minorEastAsia" w:eastAsiaTheme="minorEastAsia" w:hAnsiTheme="minorEastAsia" w:cstheme="minorEastAsia" w:hint="eastAsia"/>
        </w:rPr>
        <w:t>进出办公场地的权限。</w:t>
      </w:r>
    </w:p>
    <w:p w14:paraId="488BEC70"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2.1.2</w:t>
      </w:r>
      <w:r>
        <w:rPr>
          <w:rFonts w:asciiTheme="minorEastAsia" w:eastAsiaTheme="minorEastAsia" w:hAnsiTheme="minorEastAsia" w:cstheme="minorEastAsia" w:hint="eastAsia"/>
        </w:rPr>
        <w:t>办公场地的定期维护服务。</w:t>
      </w:r>
    </w:p>
    <w:p w14:paraId="3AFA5649"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2.1.3</w:t>
      </w:r>
      <w:r>
        <w:rPr>
          <w:rFonts w:asciiTheme="minorEastAsia" w:eastAsiaTheme="minorEastAsia" w:hAnsiTheme="minorEastAsia" w:cstheme="minorEastAsia" w:hint="eastAsia"/>
        </w:rPr>
        <w:t>办公场地内的家具。</w:t>
      </w:r>
    </w:p>
    <w:p w14:paraId="30CD00F1" w14:textId="77777777" w:rsidR="00E074FC" w:rsidRDefault="00A36F6B">
      <w:pPr>
        <w:rPr>
          <w:rFonts w:ascii="宋体" w:hAnsi="宋体" w:cs="Arial"/>
          <w:kern w:val="0"/>
          <w:sz w:val="20"/>
          <w:szCs w:val="20"/>
          <w:u w:val="single"/>
        </w:rPr>
      </w:pPr>
      <w:r>
        <w:rPr>
          <w:rFonts w:asciiTheme="minorEastAsia" w:eastAsiaTheme="minorEastAsia" w:hAnsiTheme="minorEastAsia" w:cstheme="minorEastAsia" w:hint="eastAsia"/>
        </w:rPr>
        <w:t>2.1.4</w:t>
      </w:r>
      <w:r>
        <w:rPr>
          <w:rFonts w:asciiTheme="minorEastAsia" w:eastAsiaTheme="minorEastAsia" w:hAnsiTheme="minorEastAsia" w:cstheme="minorEastAsia" w:hint="eastAsia"/>
        </w:rPr>
        <w:t>根据</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官网最新服务条款，访问和使用</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会员网络站点的权限。</w:t>
      </w:r>
    </w:p>
    <w:p w14:paraId="43A9EFE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2.1.5</w:t>
      </w:r>
      <w:r>
        <w:rPr>
          <w:rFonts w:asciiTheme="minorEastAsia" w:eastAsiaTheme="minorEastAsia" w:hAnsiTheme="minorEastAsia" w:cstheme="minorEastAsia" w:hint="eastAsia"/>
        </w:rPr>
        <w:t>根据</w:t>
      </w:r>
      <w:r>
        <w:rPr>
          <w:rFonts w:asciiTheme="minorEastAsia" w:eastAsiaTheme="minorEastAsia" w:hAnsiTheme="minorEastAsia" w:cstheme="minorEastAsia" w:hint="eastAsia"/>
        </w:rPr>
        <w:t xml:space="preserve"> krspace</w:t>
      </w:r>
      <w:r>
        <w:rPr>
          <w:rFonts w:asciiTheme="minorEastAsia" w:eastAsiaTheme="minorEastAsia" w:hAnsiTheme="minorEastAsia" w:cstheme="minorEastAsia" w:hint="eastAsia"/>
        </w:rPr>
        <w:t>官网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中有关最新规则访问和使用共享互联网的权限。</w:t>
      </w:r>
    </w:p>
    <w:p w14:paraId="696515EE"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2.1.6</w:t>
      </w:r>
      <w:r>
        <w:rPr>
          <w:rFonts w:asciiTheme="minorEastAsia" w:eastAsiaTheme="minorEastAsia" w:hAnsiTheme="minorEastAsia" w:cstheme="minorEastAsia" w:hint="eastAsia"/>
        </w:rPr>
        <w:t>使用办公大楼内向会员提供的打印机、复印机和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或扫描仪的权限。</w:t>
      </w:r>
    </w:p>
    <w:p w14:paraId="66074152"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2.1.7</w:t>
      </w:r>
      <w:r>
        <w:rPr>
          <w:rFonts w:asciiTheme="minorEastAsia" w:eastAsiaTheme="minorEastAsia" w:hAnsiTheme="minorEastAsia" w:cstheme="minorEastAsia" w:hint="eastAsia"/>
        </w:rPr>
        <w:t>使用会议室的权限。该等使用均需事先预约，并视可用性而定。</w:t>
      </w:r>
    </w:p>
    <w:p w14:paraId="3F61DC47"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2.1.8</w:t>
      </w:r>
      <w:r>
        <w:rPr>
          <w:rFonts w:asciiTheme="minorEastAsia" w:eastAsiaTheme="minorEastAsia" w:hAnsiTheme="minorEastAsia" w:cstheme="minorEastAsia" w:hint="eastAsia"/>
        </w:rPr>
        <w:t>使用办公场地暖气和空调的权限。</w:t>
      </w:r>
    </w:p>
    <w:p w14:paraId="284C6271" w14:textId="77777777" w:rsidR="00E074FC" w:rsidRDefault="00A36F6B">
      <w:pPr>
        <w:rPr>
          <w:rFonts w:ascii="宋体" w:hAnsi="宋体" w:cs="Arial"/>
          <w:kern w:val="0"/>
          <w:sz w:val="20"/>
          <w:szCs w:val="20"/>
          <w:u w:val="single"/>
        </w:rPr>
      </w:pPr>
      <w:r>
        <w:rPr>
          <w:rFonts w:asciiTheme="minorEastAsia" w:eastAsiaTheme="minorEastAsia" w:hAnsiTheme="minorEastAsia" w:cstheme="minorEastAsia" w:hint="eastAsia"/>
        </w:rPr>
        <w:t>2.1.9</w:t>
      </w:r>
      <w:r>
        <w:rPr>
          <w:rFonts w:asciiTheme="minorEastAsia" w:eastAsiaTheme="minorEastAsia" w:hAnsiTheme="minorEastAsia" w:cstheme="minorEastAsia" w:hint="eastAsia"/>
        </w:rPr>
        <w:t>为合理、可接受的行政办公目的使用电力的权限。</w:t>
      </w:r>
      <w:r>
        <w:rPr>
          <w:rFonts w:asciiTheme="minorEastAsia" w:eastAsiaTheme="minorEastAsia" w:hAnsiTheme="minorEastAsia" w:cstheme="minorEastAsia" w:hint="eastAsia"/>
          <w:u w:val="single"/>
        </w:rPr>
        <w:t>经</w:t>
      </w:r>
      <w:r>
        <w:rPr>
          <w:rFonts w:asciiTheme="minorEastAsia" w:eastAsiaTheme="minorEastAsia" w:hAnsiTheme="minorEastAsia" w:cstheme="minorEastAsia" w:hint="eastAsia"/>
          <w:u w:val="single"/>
        </w:rPr>
        <w:t xml:space="preserve"> KrSpace </w:t>
      </w:r>
      <w:r>
        <w:rPr>
          <w:rFonts w:asciiTheme="minorEastAsia" w:eastAsiaTheme="minorEastAsia" w:hAnsiTheme="minorEastAsia" w:cstheme="minorEastAsia" w:hint="eastAsia"/>
          <w:u w:val="single"/>
        </w:rPr>
        <w:t>同意的非行政办公目的的电力使用，</w:t>
      </w:r>
      <w:r>
        <w:rPr>
          <w:rFonts w:asciiTheme="minorEastAsia" w:eastAsiaTheme="minorEastAsia" w:hAnsiTheme="minorEastAsia" w:cstheme="minorEastAsia" w:hint="eastAsia"/>
          <w:u w:val="single"/>
        </w:rPr>
        <w:t xml:space="preserve">KrSpace </w:t>
      </w:r>
      <w:r>
        <w:rPr>
          <w:rFonts w:asciiTheme="minorEastAsia" w:eastAsiaTheme="minorEastAsia" w:hAnsiTheme="minorEastAsia" w:cstheme="minorEastAsia" w:hint="eastAsia"/>
          <w:u w:val="single"/>
        </w:rPr>
        <w:t>将向贵方收取额外的费用。</w:t>
      </w:r>
    </w:p>
    <w:p w14:paraId="156949F1"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2.1.10</w:t>
      </w:r>
      <w:r>
        <w:rPr>
          <w:rFonts w:asciiTheme="minorEastAsia" w:eastAsiaTheme="minorEastAsia" w:hAnsiTheme="minorEastAsia" w:cstheme="minorEastAsia" w:hint="eastAsia"/>
        </w:rPr>
        <w:t>使用场所内的水吧和水吧内提供之饮料的权限。</w:t>
      </w:r>
    </w:p>
    <w:p w14:paraId="03466192"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2.1.11</w:t>
      </w:r>
      <w:r>
        <w:rPr>
          <w:rFonts w:asciiTheme="minorEastAsia" w:eastAsiaTheme="minorEastAsia" w:hAnsiTheme="minorEastAsia" w:cstheme="minorEastAsia" w:hint="eastAsia"/>
        </w:rPr>
        <w:t>参加或享受仅限会员参加或享受的活动、待遇及促销的权限。</w:t>
      </w:r>
    </w:p>
    <w:p w14:paraId="3E19C84D" w14:textId="77777777" w:rsidR="00E074FC" w:rsidRDefault="00E074FC">
      <w:pPr>
        <w:rPr>
          <w:rFonts w:asciiTheme="minorEastAsia" w:eastAsiaTheme="minorEastAsia" w:hAnsiTheme="minorEastAsia" w:cstheme="minorEastAsia"/>
        </w:rPr>
      </w:pPr>
    </w:p>
    <w:p w14:paraId="7E25F688"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2.2</w:t>
      </w:r>
      <w:r>
        <w:rPr>
          <w:rFonts w:asciiTheme="minorEastAsia" w:eastAsiaTheme="minorEastAsia" w:hAnsiTheme="minorEastAsia" w:cstheme="minorEastAsia" w:hint="eastAsia"/>
        </w:rPr>
        <w:t>特定服务。贵方办公场地以外的任何</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场所之会议室及办公场地之暖气和空调可能仅可在正常营业日的正常营业时间内（见下文定义）使用。“正常营业时间”通常指正常营业日的</w:t>
      </w:r>
      <w:r>
        <w:rPr>
          <w:rFonts w:asciiTheme="minorEastAsia" w:eastAsiaTheme="minorEastAsia" w:hAnsiTheme="minorEastAsia" w:cstheme="minorEastAsia" w:hint="eastAsia"/>
        </w:rPr>
        <w:t>09:00</w:t>
      </w:r>
      <w:r>
        <w:rPr>
          <w:rFonts w:asciiTheme="minorEastAsia" w:eastAsiaTheme="minorEastAsia" w:hAnsiTheme="minorEastAsia" w:cstheme="minorEastAsia" w:hint="eastAsia"/>
        </w:rPr>
        <w:t>至</w:t>
      </w:r>
      <w:r>
        <w:rPr>
          <w:rFonts w:asciiTheme="minorEastAsia" w:eastAsiaTheme="minorEastAsia" w:hAnsiTheme="minorEastAsia" w:cstheme="minorEastAsia" w:hint="eastAsia"/>
        </w:rPr>
        <w:t>18:00</w:t>
      </w:r>
      <w:r>
        <w:rPr>
          <w:rFonts w:asciiTheme="minorEastAsia" w:eastAsiaTheme="minorEastAsia" w:hAnsiTheme="minorEastAsia" w:cstheme="minorEastAsia" w:hint="eastAsia"/>
        </w:rPr>
        <w:t>，“正常营业日”指周一至周五等工作日，国家法定节假日除外。</w:t>
      </w:r>
    </w:p>
    <w:p w14:paraId="116FB7F8" w14:textId="77777777" w:rsidR="00E074FC" w:rsidRDefault="00E074FC">
      <w:pPr>
        <w:rPr>
          <w:rFonts w:asciiTheme="minorEastAsia" w:eastAsiaTheme="minorEastAsia" w:hAnsiTheme="minorEastAsia" w:cstheme="minorEastAsia"/>
        </w:rPr>
      </w:pPr>
    </w:p>
    <w:p w14:paraId="05F1629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2.3 KrSpace </w:t>
      </w:r>
      <w:r>
        <w:rPr>
          <w:rFonts w:asciiTheme="minorEastAsia" w:eastAsiaTheme="minorEastAsia" w:hAnsiTheme="minorEastAsia" w:cstheme="minorEastAsia" w:hint="eastAsia"/>
        </w:rPr>
        <w:t>保留权利。</w:t>
      </w:r>
    </w:p>
    <w:p w14:paraId="1860D962"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2.3.1 </w:t>
      </w:r>
      <w:r>
        <w:rPr>
          <w:rFonts w:asciiTheme="minorEastAsia" w:eastAsiaTheme="minorEastAsia" w:hAnsiTheme="minorEastAsia" w:cstheme="minorEastAsia" w:hint="eastAsia"/>
        </w:rPr>
        <w:t>因提供服务、、维修维护、处理安全或紧急事务等原因，</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有权在发出事先通知或不发出事先通知的情况下进入贵方办公场地。</w:t>
      </w:r>
    </w:p>
    <w:p w14:paraId="56804EDB"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将尽量以口头或通过网站公告、电子邮件等形式提前通知贵方，并尽量采取合理的安全措施对贵方资料进行保密。</w:t>
      </w:r>
      <w:r>
        <w:rPr>
          <w:rFonts w:asciiTheme="minorEastAsia" w:eastAsiaTheme="minorEastAsia" w:hAnsiTheme="minorEastAsia" w:cstheme="minorEastAsia" w:hint="eastAsia"/>
        </w:rPr>
        <w:t>KrSpac</w:t>
      </w:r>
      <w:r>
        <w:rPr>
          <w:rFonts w:asciiTheme="minorEastAsia" w:eastAsiaTheme="minorEastAsia" w:hAnsiTheme="minorEastAsia" w:cstheme="minorEastAsia" w:hint="eastAsia"/>
        </w:rPr>
        <w:t xml:space="preserve">e </w:t>
      </w:r>
      <w:r>
        <w:rPr>
          <w:rFonts w:asciiTheme="minorEastAsia" w:eastAsiaTheme="minorEastAsia" w:hAnsiTheme="minorEastAsia" w:cstheme="minorEastAsia" w:hint="eastAsia"/>
        </w:rPr>
        <w:t>可以临时移动贵方办公场地内的家具。</w:t>
      </w:r>
    </w:p>
    <w:p w14:paraId="135E01A0"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xml:space="preserve">KrSpace </w:t>
      </w:r>
      <w:r>
        <w:rPr>
          <w:rFonts w:asciiTheme="minorEastAsia" w:eastAsiaTheme="minorEastAsia" w:hAnsiTheme="minorEastAsia" w:cstheme="minorEastAsia" w:hint="eastAsia"/>
        </w:rPr>
        <w:t>保留变更贵方办公场地的权利，前提是，</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可提供与原办公场地面积和条件类似的新办公场地。</w:t>
      </w:r>
    </w:p>
    <w:p w14:paraId="1871175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还可随时合理变更或调整向贵方办公场地提供的服务或家具的项目。本协议项下的服务可以由</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、关联方或第三方提供。</w:t>
      </w:r>
    </w:p>
    <w:p w14:paraId="459931A2" w14:textId="77777777" w:rsidR="00E074FC" w:rsidRDefault="00A36F6B">
      <w:r>
        <w:rPr>
          <w:rFonts w:asciiTheme="minorEastAsia" w:eastAsiaTheme="minorEastAsia" w:hAnsiTheme="minorEastAsia" w:cstheme="minorEastAsia" w:hint="eastAsia"/>
        </w:rPr>
        <w:t xml:space="preserve">2.3.2 </w:t>
      </w:r>
      <w:r>
        <w:rPr>
          <w:rFonts w:hint="eastAsia"/>
        </w:rPr>
        <w:t>贵方知晓本协议约定的办公场地尚在建设中，在本协议第一部分</w:t>
      </w:r>
      <w:r>
        <w:rPr>
          <w:rFonts w:hint="eastAsia"/>
        </w:rPr>
        <w:t xml:space="preserve"> </w:t>
      </w:r>
      <w:r>
        <w:rPr>
          <w:rFonts w:hint="eastAsia"/>
        </w:rPr>
        <w:t>会籍详情中载明的办公场地的编号</w:t>
      </w:r>
      <w:r>
        <w:rPr>
          <w:rFonts w:hint="eastAsia"/>
        </w:rPr>
        <w:t>/</w:t>
      </w:r>
      <w:r>
        <w:rPr>
          <w:rFonts w:hint="eastAsia"/>
        </w:rPr>
        <w:t>名称仅供参考，不作为最终入驻</w:t>
      </w:r>
      <w:r>
        <w:rPr>
          <w:rFonts w:hint="eastAsia"/>
        </w:rPr>
        <w:t>/</w:t>
      </w:r>
      <w:r>
        <w:rPr>
          <w:rFonts w:hint="eastAsia"/>
        </w:rPr>
        <w:t>交付的依据。</w:t>
      </w:r>
      <w:r>
        <w:rPr>
          <w:rFonts w:hint="eastAsia"/>
        </w:rPr>
        <w:t>KrSpace</w:t>
      </w:r>
      <w:r>
        <w:rPr>
          <w:rFonts w:hint="eastAsia"/>
        </w:rPr>
        <w:t>有权单方变更或者调整办公场地的编号</w:t>
      </w:r>
      <w:r>
        <w:rPr>
          <w:rFonts w:hint="eastAsia"/>
        </w:rPr>
        <w:t>/</w:t>
      </w:r>
      <w:r>
        <w:rPr>
          <w:rFonts w:hint="eastAsia"/>
        </w:rPr>
        <w:t>名称，并在作出调整后通知贵方</w:t>
      </w:r>
      <w:r>
        <w:rPr>
          <w:rFonts w:hint="eastAsia"/>
        </w:rPr>
        <w:t>。实际交付时以</w:t>
      </w:r>
      <w:r>
        <w:rPr>
          <w:rFonts w:hint="eastAsia"/>
        </w:rPr>
        <w:t>KrSpace</w:t>
      </w:r>
      <w:r>
        <w:rPr>
          <w:rFonts w:hint="eastAsia"/>
        </w:rPr>
        <w:t>邮件</w:t>
      </w:r>
      <w:r>
        <w:rPr>
          <w:rFonts w:hint="eastAsia"/>
        </w:rPr>
        <w:t>/</w:t>
      </w:r>
      <w:r>
        <w:rPr>
          <w:rFonts w:hint="eastAsia"/>
        </w:rPr>
        <w:t>书面函件通知的编号</w:t>
      </w:r>
      <w:r>
        <w:rPr>
          <w:rFonts w:hint="eastAsia"/>
        </w:rPr>
        <w:t>/</w:t>
      </w:r>
      <w:r>
        <w:rPr>
          <w:rFonts w:hint="eastAsia"/>
        </w:rPr>
        <w:t>名称为准，但</w:t>
      </w:r>
      <w:r>
        <w:rPr>
          <w:rFonts w:hint="eastAsia"/>
        </w:rPr>
        <w:t>KrSpace</w:t>
      </w:r>
      <w:r>
        <w:rPr>
          <w:rFonts w:hint="eastAsia"/>
        </w:rPr>
        <w:t>应承诺对办公场地编号</w:t>
      </w:r>
      <w:r>
        <w:rPr>
          <w:rFonts w:hint="eastAsia"/>
        </w:rPr>
        <w:t>/</w:t>
      </w:r>
      <w:r>
        <w:rPr>
          <w:rFonts w:hint="eastAsia"/>
        </w:rPr>
        <w:t>名称的调整不得影响原约定办公场地的工位数量或其他条件。</w:t>
      </w:r>
    </w:p>
    <w:p w14:paraId="2111E334" w14:textId="77777777" w:rsidR="00E074FC" w:rsidRDefault="00E074FC"/>
    <w:p w14:paraId="46460314"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2.4</w:t>
      </w:r>
      <w:r>
        <w:rPr>
          <w:rFonts w:asciiTheme="minorEastAsia" w:eastAsiaTheme="minorEastAsia" w:hAnsiTheme="minorEastAsia" w:cstheme="minorEastAsia" w:hint="eastAsia"/>
        </w:rPr>
        <w:t>会员解约</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如</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未按期交付办公场地或交付的办公场地无法满足正常办公使用用途的，经贵司书面通知后</w:t>
      </w:r>
      <w:r>
        <w:rPr>
          <w:rFonts w:asciiTheme="minorEastAsia" w:eastAsiaTheme="minorEastAsia" w:hAnsiTheme="minorEastAsia" w:cstheme="minorEastAsia" w:hint="eastAsia"/>
        </w:rPr>
        <w:t>20</w:t>
      </w:r>
      <w:r>
        <w:rPr>
          <w:rFonts w:asciiTheme="minorEastAsia" w:eastAsiaTheme="minorEastAsia" w:hAnsiTheme="minorEastAsia" w:cstheme="minorEastAsia" w:hint="eastAsia"/>
        </w:rPr>
        <w:t>个工作日内仍无法提供符合正常办公用途的办公场地的（包括在同一社区提供相似条件的办公场地或者</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关联公司提供的相似条件</w:t>
      </w:r>
      <w:r>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办公场地等），贵司有权单方解除协议，</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退还贵司服务保证金、已付但未发生的会员服务费。</w:t>
      </w:r>
    </w:p>
    <w:p w14:paraId="06F0F128" w14:textId="77777777" w:rsidR="00E074FC" w:rsidRDefault="00E074FC">
      <w:pPr>
        <w:rPr>
          <w:rFonts w:asciiTheme="minorEastAsia" w:eastAsiaTheme="minorEastAsia" w:hAnsiTheme="minorEastAsia" w:cstheme="minorEastAsia"/>
          <w:u w:val="single"/>
        </w:rPr>
      </w:pPr>
    </w:p>
    <w:p w14:paraId="64604BAB" w14:textId="77777777" w:rsidR="00E074FC" w:rsidRDefault="00A36F6B">
      <w:pPr>
        <w:numPr>
          <w:ilvl w:val="0"/>
          <w:numId w:val="2"/>
        </w:numPr>
        <w:rPr>
          <w:rFonts w:asciiTheme="minorEastAsia" w:eastAsiaTheme="minorEastAsia" w:hAnsiTheme="minorEastAsia" w:cstheme="minorEastAsia"/>
          <w:b/>
          <w:bCs/>
        </w:rPr>
      </w:pPr>
      <w:r>
        <w:rPr>
          <w:rFonts w:asciiTheme="minorEastAsia" w:eastAsiaTheme="minorEastAsia" w:hAnsiTheme="minorEastAsia" w:cstheme="minorEastAsia" w:hint="eastAsia"/>
          <w:b/>
          <w:bCs/>
        </w:rPr>
        <w:t>贵方成员</w:t>
      </w:r>
    </w:p>
    <w:p w14:paraId="5D43CB8A"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3.1</w:t>
      </w:r>
      <w:r>
        <w:rPr>
          <w:rFonts w:asciiTheme="minorEastAsia" w:eastAsiaTheme="minorEastAsia" w:hAnsiTheme="minorEastAsia" w:cstheme="minorEastAsia" w:hint="eastAsia"/>
        </w:rPr>
        <w:t>更新成员名单。仅成员名单所列人员将视为“会员”，有权享受本协议所述待遇。贵方成员可于以下日期中较晚者起开始使用、访问和</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或享受服务：（</w:t>
      </w:r>
      <w:r>
        <w:rPr>
          <w:rFonts w:asciiTheme="minorEastAsia" w:eastAsiaTheme="minorEastAsia" w:hAnsiTheme="minorEastAsia" w:cstheme="minorEastAsia" w:hint="eastAsia"/>
        </w:rPr>
        <w:t>i</w:t>
      </w:r>
      <w:r>
        <w:rPr>
          <w:rFonts w:asciiTheme="minorEastAsia" w:eastAsiaTheme="minorEastAsia" w:hAnsiTheme="minorEastAsia" w:cstheme="minorEastAsia" w:hint="eastAsia"/>
        </w:rPr>
        <w:t>）起始日，或（</w:t>
      </w:r>
      <w:r>
        <w:rPr>
          <w:rFonts w:asciiTheme="minorEastAsia" w:eastAsiaTheme="minorEastAsia" w:hAnsiTheme="minorEastAsia" w:cstheme="minorEastAsia" w:hint="eastAsia"/>
        </w:rPr>
        <w:t>ii</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确认将相关人员加入成员名单之日。贵方应对成员名单的准确性负责。贵方管理员可通过其</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会员网络之“会员管理”工具更新贵方的成员名单。如需在贵方成员名单中增加超出会籍详情中分配的成员数量的新成员，应由贵方管理员使用已向</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备案的管理员电子邮箱，向会籍详情底部所列电子邮箱发送电子邮件。变更请求邮件应</w:t>
      </w:r>
      <w:r>
        <w:rPr>
          <w:rFonts w:asciiTheme="minorEastAsia" w:eastAsiaTheme="minorEastAsia" w:hAnsiTheme="minorEastAsia" w:cstheme="minorEastAsia" w:hint="eastAsia"/>
        </w:rPr>
        <w:t>载明被替代的老成员和新成员的姓名、电子邮箱及变更生效日。若经常使用贵方办公场地的成员或其他人员的数量超过场地容量，则贵方应支付届时适用的额外费用，详见</w:t>
      </w:r>
      <w:r>
        <w:rPr>
          <w:rFonts w:asciiTheme="minorEastAsia" w:eastAsiaTheme="minorEastAsia" w:hAnsiTheme="minorEastAsia" w:cstheme="minorEastAsia" w:hint="eastAsia"/>
        </w:rPr>
        <w:t xml:space="preserve"> krspace</w:t>
      </w:r>
      <w:r>
        <w:rPr>
          <w:rFonts w:asciiTheme="minorEastAsia" w:eastAsiaTheme="minorEastAsia" w:hAnsiTheme="minorEastAsia" w:cstheme="minorEastAsia" w:hint="eastAsia"/>
        </w:rPr>
        <w:t>官网中的规则。在将任何人员加入成员名单后，</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将在</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会员数据库中为该成员创建一份档案，该创建之档案仅载明该成员的姓名、联系电话和成员公司，包括照片在内的其余信息仅在贵方或贵方成员自行决定添加时予以添加。</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员工和代理及其他会员均可查阅该档案。</w:t>
      </w:r>
    </w:p>
    <w:p w14:paraId="0CE466F8" w14:textId="77777777" w:rsidR="00E074FC" w:rsidRDefault="00A36F6B">
      <w:pPr>
        <w:rPr>
          <w:rFonts w:ascii="宋体" w:hAnsi="宋体" w:cs="Arial"/>
          <w:kern w:val="0"/>
          <w:sz w:val="20"/>
          <w:szCs w:val="20"/>
        </w:rPr>
      </w:pPr>
      <w:r>
        <w:rPr>
          <w:rFonts w:asciiTheme="minorEastAsia" w:eastAsiaTheme="minorEastAsia" w:hAnsiTheme="minorEastAsia" w:cstheme="minorEastAsia" w:hint="eastAsia"/>
        </w:rPr>
        <w:t>3.2</w:t>
      </w:r>
      <w:r>
        <w:rPr>
          <w:rFonts w:asciiTheme="minorEastAsia" w:eastAsiaTheme="minorEastAsia" w:hAnsiTheme="minorEastAsia" w:cstheme="minorEastAsia" w:hint="eastAsia"/>
        </w:rPr>
        <w:t>会员的管理员。管理员为会员方的指定联系</w:t>
      </w:r>
      <w:r>
        <w:rPr>
          <w:rFonts w:asciiTheme="minorEastAsia" w:eastAsiaTheme="minorEastAsia" w:hAnsiTheme="minorEastAsia" w:cstheme="minorEastAsia" w:hint="eastAsia"/>
        </w:rPr>
        <w:t>人。会员管理员作出的任何承诺或行为均被视作相关会员的行为，包括变更或终止本协议。会员公司可以撤销管理员做出的任何行为，前提是，</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在管理员作出该项行为后</w:t>
      </w:r>
      <w:r>
        <w:rPr>
          <w:rFonts w:asciiTheme="minorEastAsia" w:eastAsiaTheme="minorEastAsia" w:hAnsiTheme="minorEastAsia" w:cstheme="minorEastAsia" w:hint="eastAsia"/>
        </w:rPr>
        <w:t>24</w:t>
      </w:r>
      <w:r>
        <w:rPr>
          <w:rFonts w:asciiTheme="minorEastAsia" w:eastAsiaTheme="minorEastAsia" w:hAnsiTheme="minorEastAsia" w:cstheme="minorEastAsia" w:hint="eastAsia"/>
        </w:rPr>
        <w:t>小时内收到该公司的书面通知</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需公司加盖公章且法定代表人签字</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。会员需根据</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要求提供法定代表人证明等合理信息。。会员可随时书面通知</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需公司加盖公章且法定代表人签字</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我们变更其管理员。若指定为管理员的人士不再服务于会员公司或不再使用办公场地，则会员应在上述事项发生前书面通知</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指定新的管理员。</w:t>
      </w:r>
      <w:r>
        <w:rPr>
          <w:rFonts w:asciiTheme="minorEastAsia" w:eastAsiaTheme="minorEastAsia" w:hAnsiTheme="minorEastAsia" w:cstheme="minorEastAsia" w:hint="eastAsia"/>
        </w:rPr>
        <w:t xml:space="preserve"> </w:t>
      </w:r>
    </w:p>
    <w:p w14:paraId="314EF8E8"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3.3</w:t>
      </w:r>
      <w:r>
        <w:rPr>
          <w:rFonts w:asciiTheme="minorEastAsia" w:eastAsiaTheme="minorEastAsia" w:hAnsiTheme="minorEastAsia" w:cstheme="minorEastAsia" w:hint="eastAsia"/>
        </w:rPr>
        <w:t>授权签字人。在本协议签</w:t>
      </w:r>
      <w:r>
        <w:rPr>
          <w:rFonts w:asciiTheme="minorEastAsia" w:eastAsiaTheme="minorEastAsia" w:hAnsiTheme="minorEastAsia" w:cstheme="minorEastAsia" w:hint="eastAsia"/>
        </w:rPr>
        <w:t>约阶段，贵方须向签署本协议的人出具授权委托书，其行为对贵方具有法律约束力。</w:t>
      </w:r>
    </w:p>
    <w:p w14:paraId="3DAFBAB1" w14:textId="77777777" w:rsidR="00E074FC" w:rsidRDefault="00E074FC">
      <w:pPr>
        <w:rPr>
          <w:rFonts w:asciiTheme="minorEastAsia" w:eastAsiaTheme="minorEastAsia" w:hAnsiTheme="minorEastAsia" w:cstheme="minorEastAsia"/>
          <w:u w:val="single"/>
        </w:rPr>
      </w:pPr>
    </w:p>
    <w:p w14:paraId="1999ED0C" w14:textId="77777777" w:rsidR="00E074FC" w:rsidRDefault="00A36F6B">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4.</w:t>
      </w:r>
      <w:r>
        <w:rPr>
          <w:rFonts w:asciiTheme="minorEastAsia" w:eastAsiaTheme="minorEastAsia" w:hAnsiTheme="minorEastAsia" w:cstheme="minorEastAsia" w:hint="eastAsia"/>
          <w:b/>
          <w:bCs/>
        </w:rPr>
        <w:t>会籍服务费；付款</w:t>
      </w:r>
    </w:p>
    <w:p w14:paraId="4127A98B" w14:textId="77777777" w:rsidR="00E074FC" w:rsidRDefault="00A36F6B">
      <w:pPr>
        <w:rPr>
          <w:rFonts w:ascii="宋体" w:hAnsi="宋体" w:cs="Arial"/>
          <w:kern w:val="0"/>
          <w:sz w:val="20"/>
          <w:szCs w:val="20"/>
          <w:u w:val="single"/>
        </w:rPr>
      </w:pPr>
      <w:r>
        <w:rPr>
          <w:rFonts w:asciiTheme="minorEastAsia" w:eastAsiaTheme="minorEastAsia" w:hAnsiTheme="minorEastAsia" w:cstheme="minorEastAsia" w:hint="eastAsia"/>
        </w:rPr>
        <w:t>4.1</w:t>
      </w:r>
      <w:r>
        <w:rPr>
          <w:rFonts w:asciiTheme="minorEastAsia" w:eastAsiaTheme="minorEastAsia" w:hAnsiTheme="minorEastAsia" w:cstheme="minorEastAsia" w:hint="eastAsia"/>
        </w:rPr>
        <w:t>付款。贵方在递交经签字盖章的协议时，应向</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支付贵方会籍详情所列款项：服务保证金及首期服务费。</w:t>
      </w:r>
    </w:p>
    <w:p w14:paraId="29A01E9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4.2</w:t>
      </w:r>
      <w:r>
        <w:rPr>
          <w:rFonts w:asciiTheme="minorEastAsia" w:eastAsiaTheme="minorEastAsia" w:hAnsiTheme="minorEastAsia" w:cstheme="minorEastAsia" w:hint="eastAsia"/>
        </w:rPr>
        <w:t>会籍服务费。会籍详情所列服务费仅包括会籍详情所列贵方成员数量的服务费。如增加成员需支付额外费用，详见</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hint="eastAsia"/>
        </w:rPr>
        <w:t xml:space="preserve"> krspace.cn </w:t>
      </w:r>
      <w:r>
        <w:rPr>
          <w:rFonts w:asciiTheme="minorEastAsia" w:eastAsiaTheme="minorEastAsia" w:hAnsiTheme="minorEastAsia" w:cstheme="minorEastAsia" w:hint="eastAsia"/>
        </w:rPr>
        <w:t>）。</w:t>
      </w:r>
    </w:p>
    <w:p w14:paraId="7EC1C88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4.3</w:t>
      </w:r>
      <w:r>
        <w:rPr>
          <w:rFonts w:asciiTheme="minorEastAsia" w:eastAsiaTheme="minorEastAsia" w:hAnsiTheme="minorEastAsia" w:cstheme="minorEastAsia" w:hint="eastAsia"/>
        </w:rPr>
        <w:t>发票及财务信息。在取得贵方付款的前提下，</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将向管理员提供发票和其他出账相关文件、信息及通知，除非会籍详情列明其他人为账单联系人。如需变更账单联系人，应由会员按照本协议规定发出通知。</w:t>
      </w:r>
    </w:p>
    <w:p w14:paraId="6B3644FF"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4.4</w:t>
      </w:r>
      <w:r>
        <w:rPr>
          <w:rFonts w:asciiTheme="minorEastAsia" w:eastAsiaTheme="minorEastAsia" w:hAnsiTheme="minorEastAsia" w:cstheme="minorEastAsia" w:hint="eastAsia"/>
        </w:rPr>
        <w:t>超额费。贵方每月将获得一定额度的会议室、复印机以及打印机之权限，详情在</w:t>
      </w:r>
      <w:r>
        <w:rPr>
          <w:rFonts w:asciiTheme="minorEastAsia" w:eastAsiaTheme="minorEastAsia" w:hAnsiTheme="minorEastAsia" w:cstheme="minorEastAsia" w:hint="eastAsia"/>
        </w:rPr>
        <w:t xml:space="preserve"> krspace.cn </w:t>
      </w:r>
      <w:r>
        <w:rPr>
          <w:rFonts w:asciiTheme="minorEastAsia" w:eastAsiaTheme="minorEastAsia" w:hAnsiTheme="minorEastAsia" w:cstheme="minorEastAsia" w:hint="eastAsia"/>
        </w:rPr>
        <w:t>中载明。此项权利应在当月使用，不得递延至下月。若贵方超额使用该等借用权，则应支付超额费。目前的超额费费率表见</w:t>
      </w:r>
      <w:r>
        <w:rPr>
          <w:rFonts w:asciiTheme="minorEastAsia" w:eastAsiaTheme="minorEastAsia" w:hAnsiTheme="minorEastAsia" w:cstheme="minorEastAsia" w:hint="eastAsia"/>
        </w:rPr>
        <w:t xml:space="preserve"> krspace.cn </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可以不时提高各项超额费的费率。</w:t>
      </w:r>
    </w:p>
    <w:p w14:paraId="1C01CAC6" w14:textId="77777777" w:rsidR="00E074FC" w:rsidRDefault="00A36F6B">
      <w:pPr>
        <w:rPr>
          <w:rFonts w:ascii="宋体" w:hAnsi="宋体" w:cs="Arial"/>
          <w:kern w:val="0"/>
          <w:sz w:val="20"/>
          <w:szCs w:val="20"/>
          <w:u w:val="single"/>
        </w:rPr>
      </w:pPr>
      <w:r>
        <w:rPr>
          <w:rFonts w:asciiTheme="minorEastAsia" w:eastAsiaTheme="minorEastAsia" w:hAnsiTheme="minorEastAsia" w:cstheme="minorEastAsia" w:hint="eastAsia"/>
        </w:rPr>
        <w:t>4.5</w:t>
      </w:r>
      <w:r>
        <w:rPr>
          <w:rFonts w:asciiTheme="minorEastAsia" w:eastAsiaTheme="minorEastAsia" w:hAnsiTheme="minorEastAsia" w:cstheme="minorEastAsia" w:hint="eastAsia"/>
        </w:rPr>
        <w:t>逾期付款违约金。若贵方未在付款到期前交纳会员服务费或任何其他已产生而尚未支付费用的，</w:t>
      </w:r>
      <w:r>
        <w:rPr>
          <w:rFonts w:asciiTheme="minorEastAsia" w:eastAsiaTheme="minorEastAsia" w:hAnsiTheme="minorEastAsia" w:cstheme="minorEastAsia" w:hint="eastAsia"/>
        </w:rPr>
        <w:t>则贵方应每日按照未支付费用的千分之三支付逾期付款违约金。</w:t>
      </w:r>
    </w:p>
    <w:p w14:paraId="0BCCC335"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4.6</w:t>
      </w:r>
      <w:r>
        <w:rPr>
          <w:rFonts w:asciiTheme="minorEastAsia" w:eastAsiaTheme="minorEastAsia" w:hAnsiTheme="minorEastAsia" w:cstheme="minorEastAsia" w:hint="eastAsia"/>
        </w:rPr>
        <w:t>付款方式。</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仅接受以</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在本协议签署过程中或本服务期限内不时告知贵方的方式支付本协议项下所有款项。若贵方付款信息发生任何变更，应及时通知</w:t>
      </w:r>
      <w:r>
        <w:rPr>
          <w:rFonts w:asciiTheme="minorEastAsia" w:eastAsiaTheme="minorEastAsia" w:hAnsiTheme="minorEastAsia" w:cstheme="minorEastAsia" w:hint="eastAsia"/>
        </w:rPr>
        <w:t xml:space="preserve"> KrSpace</w:t>
      </w:r>
      <w:r>
        <w:rPr>
          <w:rFonts w:asciiTheme="minorEastAsia" w:eastAsiaTheme="minorEastAsia" w:hAnsiTheme="minorEastAsia" w:cstheme="minorEastAsia" w:hint="eastAsia"/>
        </w:rPr>
        <w:t>。在任何给定时间，贵方仅可使用一种方式支付本协议项下款项。</w:t>
      </w:r>
    </w:p>
    <w:p w14:paraId="49698159"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4.7</w:t>
      </w:r>
      <w:r>
        <w:rPr>
          <w:rFonts w:asciiTheme="minorEastAsia" w:eastAsiaTheme="minorEastAsia" w:hAnsiTheme="minorEastAsia" w:cstheme="minorEastAsia" w:hint="eastAsia"/>
        </w:rPr>
        <w:t>未付费用。任何逾期未付费用应按实际欠款收取。在收到贵方付款后，</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将首先以之清偿欠款，再依次清偿当期的费用。在所有欠款清偿完毕后，剩余金额将用于支付当期费用。若在</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向贵方发出催款通知后，贵方在</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指定期限内仍不支付，则</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可以自行决定暂停服务或按照第</w:t>
      </w:r>
      <w:r>
        <w:rPr>
          <w:rFonts w:asciiTheme="minorEastAsia" w:eastAsiaTheme="minorEastAsia" w:hAnsiTheme="minorEastAsia" w:cstheme="minorEastAsia" w:hint="eastAsia"/>
        </w:rPr>
        <w:t>5.5</w:t>
      </w:r>
      <w:r>
        <w:rPr>
          <w:rFonts w:asciiTheme="minorEastAsia" w:eastAsiaTheme="minorEastAsia" w:hAnsiTheme="minorEastAsia" w:cstheme="minorEastAsia" w:hint="eastAsia"/>
        </w:rPr>
        <w:t>条规定终止本协议。</w:t>
      </w:r>
    </w:p>
    <w:p w14:paraId="6F941CE7" w14:textId="77777777" w:rsidR="00E074FC" w:rsidRDefault="00E074FC">
      <w:pPr>
        <w:rPr>
          <w:rFonts w:asciiTheme="minorEastAsia" w:eastAsiaTheme="minorEastAsia" w:hAnsiTheme="minorEastAsia" w:cstheme="minorEastAsia"/>
        </w:rPr>
      </w:pPr>
    </w:p>
    <w:p w14:paraId="2025C780" w14:textId="77777777" w:rsidR="00E074FC" w:rsidRDefault="00A36F6B">
      <w:pPr>
        <w:rPr>
          <w:rFonts w:asciiTheme="minorEastAsia" w:eastAsiaTheme="minorEastAsia" w:hAnsiTheme="minorEastAsia" w:cstheme="minorEastAsia"/>
          <w:b/>
          <w:bCs/>
        </w:rPr>
      </w:pPr>
      <w:r>
        <w:rPr>
          <w:rFonts w:asciiTheme="minorEastAsia" w:eastAsiaTheme="minorEastAsia" w:hAnsiTheme="minorEastAsia" w:cstheme="minorEastAsia" w:hint="eastAsia"/>
          <w:b/>
          <w:bCs/>
        </w:rPr>
        <w:t>5.</w:t>
      </w:r>
      <w:r>
        <w:rPr>
          <w:rFonts w:asciiTheme="minorEastAsia" w:eastAsiaTheme="minorEastAsia" w:hAnsiTheme="minorEastAsia" w:cstheme="minorEastAsia" w:hint="eastAsia"/>
          <w:b/>
          <w:bCs/>
        </w:rPr>
        <w:t>期限与终止</w:t>
      </w:r>
    </w:p>
    <w:p w14:paraId="64633D75"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5.1</w:t>
      </w:r>
      <w:r>
        <w:rPr>
          <w:rFonts w:asciiTheme="minorEastAsia" w:eastAsiaTheme="minorEastAsia" w:hAnsiTheme="minorEastAsia" w:cstheme="minorEastAsia" w:hint="eastAsia"/>
        </w:rPr>
        <w:t>期限。</w:t>
      </w:r>
    </w:p>
    <w:p w14:paraId="4E39A80A"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5.1.1</w:t>
      </w:r>
      <w:r>
        <w:rPr>
          <w:rFonts w:asciiTheme="minorEastAsia" w:eastAsiaTheme="minorEastAsia" w:hAnsiTheme="minorEastAsia" w:cstheme="minorEastAsia" w:hint="eastAsia"/>
        </w:rPr>
        <w:t>服务期限。本协议自双方签字及盖章后生效（“生效日”），前提是，</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在以下两者中较晚者发生之前并无义务向贵方提供服务：（</w:t>
      </w:r>
      <w:r>
        <w:rPr>
          <w:rFonts w:asciiTheme="minorEastAsia" w:eastAsiaTheme="minorEastAsia" w:hAnsiTheme="minorEastAsia" w:cstheme="minorEastAsia" w:hint="eastAsia"/>
        </w:rPr>
        <w:t>i</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收到贵方服务保证金及首期会员服务费之日，或（</w:t>
      </w:r>
      <w:r>
        <w:rPr>
          <w:rFonts w:asciiTheme="minorEastAsia" w:eastAsiaTheme="minorEastAsia" w:hAnsiTheme="minorEastAsia" w:cstheme="minorEastAsia" w:hint="eastAsia"/>
        </w:rPr>
        <w:t>ii</w:t>
      </w:r>
      <w:r>
        <w:rPr>
          <w:rFonts w:asciiTheme="minorEastAsia" w:eastAsiaTheme="minorEastAsia" w:hAnsiTheme="minorEastAsia" w:cstheme="minorEastAsia" w:hint="eastAsia"/>
        </w:rPr>
        <w:t>）起始日。</w:t>
      </w:r>
    </w:p>
    <w:p w14:paraId="14F06F1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5.1.2</w:t>
      </w:r>
      <w:r>
        <w:rPr>
          <w:rFonts w:asciiTheme="minorEastAsia" w:eastAsiaTheme="minorEastAsia" w:hAnsiTheme="minorEastAsia" w:cstheme="minorEastAsia" w:hint="eastAsia"/>
        </w:rPr>
        <w:t>搬入期限。贵方有权在服务期限起始日的固定时间（一般为</w:t>
      </w:r>
      <w:r>
        <w:rPr>
          <w:rFonts w:asciiTheme="minorEastAsia" w:eastAsiaTheme="minorEastAsia" w:hAnsiTheme="minorEastAsia" w:cstheme="minorEastAsia" w:hint="eastAsia"/>
        </w:rPr>
        <w:t>9:00</w:t>
      </w:r>
      <w:r>
        <w:rPr>
          <w:rFonts w:asciiTheme="minorEastAsia" w:eastAsiaTheme="minorEastAsia" w:hAnsiTheme="minorEastAsia" w:cstheme="minorEastAsia" w:hint="eastAsia"/>
        </w:rPr>
        <w:t>至</w:t>
      </w:r>
      <w:r>
        <w:rPr>
          <w:rFonts w:asciiTheme="minorEastAsia" w:eastAsiaTheme="minorEastAsia" w:hAnsiTheme="minorEastAsia" w:cstheme="minorEastAsia" w:hint="eastAsia"/>
        </w:rPr>
        <w:t>18:00</w:t>
      </w:r>
      <w:r>
        <w:rPr>
          <w:rFonts w:asciiTheme="minorEastAsia" w:eastAsiaTheme="minorEastAsia" w:hAnsiTheme="minorEastAsia" w:cstheme="minorEastAsia" w:hint="eastAsia"/>
        </w:rPr>
        <w:t>，周一至周五，法定节假日调休的除外）搬入办</w:t>
      </w:r>
      <w:r>
        <w:rPr>
          <w:rFonts w:asciiTheme="minorEastAsia" w:eastAsiaTheme="minorEastAsia" w:hAnsiTheme="minorEastAsia" w:cstheme="minorEastAsia" w:hint="eastAsia"/>
        </w:rPr>
        <w:t>公场地</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如办公场地所在物业管理公司有特殊约定的，以物业管理方约定为准。如贵方存在特殊需求，需提前协商。</w:t>
      </w:r>
    </w:p>
    <w:p w14:paraId="66E3591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5.2</w:t>
      </w:r>
      <w:r>
        <w:rPr>
          <w:rFonts w:asciiTheme="minorEastAsia" w:eastAsiaTheme="minorEastAsia" w:hAnsiTheme="minorEastAsia" w:cstheme="minorEastAsia" w:hint="eastAsia"/>
        </w:rPr>
        <w:t>贵方可在服务期限起始日前（不包含当日）取消本协议。贵方可在起始日前通知</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取消本协议，则</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收取的服务保证金将不予退还。如</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收取了贵方会员服务费的，在收到贵方取消本协议通知后的十个工作日内，</w:t>
      </w:r>
      <w:r>
        <w:rPr>
          <w:rFonts w:asciiTheme="minorEastAsia" w:eastAsiaTheme="minorEastAsia" w:hAnsiTheme="minorEastAsia" w:cstheme="minorEastAsia" w:hint="eastAsia"/>
        </w:rPr>
        <w:t xml:space="preserve">KrSpace </w:t>
      </w:r>
      <w:r>
        <w:rPr>
          <w:rFonts w:asciiTheme="minorEastAsia" w:eastAsiaTheme="minorEastAsia" w:hAnsiTheme="minorEastAsia" w:cstheme="minorEastAsia" w:hint="eastAsia"/>
        </w:rPr>
        <w:t>退还实际收取的会员服务费。</w:t>
      </w:r>
    </w:p>
    <w:p w14:paraId="3ADDB1FB"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5.3</w:t>
      </w:r>
      <w:r>
        <w:rPr>
          <w:rFonts w:asciiTheme="minorEastAsia" w:eastAsiaTheme="minorEastAsia" w:hAnsiTheme="minorEastAsia" w:cstheme="minorEastAsia" w:hint="eastAsia"/>
        </w:rPr>
        <w:t>在本协议服务期限内，贵方不得提前终止本协议。如贵方提前终止，则</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已经收取的费用不予退还，同时</w:t>
      </w:r>
      <w:r>
        <w:rPr>
          <w:rFonts w:asciiTheme="minorEastAsia" w:eastAsiaTheme="minorEastAsia" w:hAnsiTheme="minorEastAsia" w:cstheme="minorEastAsia" w:hint="eastAsia"/>
        </w:rPr>
        <w:t xml:space="preserve"> KrSp</w:t>
      </w:r>
      <w:r>
        <w:rPr>
          <w:rFonts w:asciiTheme="minorEastAsia" w:eastAsiaTheme="minorEastAsia" w:hAnsiTheme="minorEastAsia" w:cstheme="minorEastAsia" w:hint="eastAsia"/>
        </w:rPr>
        <w:t xml:space="preserve">ace </w:t>
      </w:r>
      <w:r>
        <w:rPr>
          <w:rFonts w:asciiTheme="minorEastAsia" w:eastAsiaTheme="minorEastAsia" w:hAnsiTheme="minorEastAsia" w:cstheme="minorEastAsia" w:hint="eastAsia"/>
        </w:rPr>
        <w:t>保留追索剩余服务期限内会员服务费全款的权利。</w:t>
      </w:r>
    </w:p>
    <w:p w14:paraId="6601AFD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5.4</w:t>
      </w:r>
      <w:r>
        <w:rPr>
          <w:rFonts w:asciiTheme="minorEastAsia" w:eastAsiaTheme="minorEastAsia" w:hAnsiTheme="minorEastAsia" w:cstheme="minorEastAsia" w:hint="eastAsia"/>
        </w:rPr>
        <w:t>续约。贵我双方应在本协议服务期限届满前</w:t>
      </w:r>
      <w:r>
        <w:rPr>
          <w:rFonts w:asciiTheme="minorEastAsia" w:eastAsiaTheme="minorEastAsia" w:hAnsiTheme="minorEastAsia" w:cstheme="minorEastAsia" w:hint="eastAsia"/>
        </w:rPr>
        <w:t>60</w:t>
      </w:r>
      <w:r>
        <w:rPr>
          <w:rFonts w:asciiTheme="minorEastAsia" w:eastAsiaTheme="minorEastAsia" w:hAnsiTheme="minorEastAsia" w:cstheme="minorEastAsia" w:hint="eastAsia"/>
        </w:rPr>
        <w:t>日内，协商本协议续签事宜，如继续合作的，应在协商周期内另行签署续约协议；如未在本协议服务期限届满前达成续约意向的，则本协议服务期限届满之日自动终止。</w:t>
      </w:r>
    </w:p>
    <w:p w14:paraId="69C4AEA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 xml:space="preserve">5.5 KrSpace </w:t>
      </w:r>
      <w:r>
        <w:rPr>
          <w:rFonts w:asciiTheme="minorEastAsia" w:eastAsiaTheme="minorEastAsia" w:hAnsiTheme="minorEastAsia" w:cstheme="minorEastAsia" w:hint="eastAsia"/>
        </w:rPr>
        <w:t>终止或暂停履行本协议。</w:t>
      </w:r>
    </w:p>
    <w:p w14:paraId="396C9EFF"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5.5.1</w:t>
      </w:r>
      <w:r>
        <w:rPr>
          <w:rFonts w:asciiTheme="minorEastAsia" w:eastAsiaTheme="minorEastAsia" w:hAnsiTheme="minorEastAsia" w:cstheme="minorEastAsia" w:hint="eastAsia"/>
        </w:rPr>
        <w:t>在下列任一情形发生时，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可在按照本协议第</w:t>
      </w:r>
      <w:r>
        <w:rPr>
          <w:rFonts w:asciiTheme="minorEastAsia" w:eastAsiaTheme="minorEastAsia" w:hAnsiTheme="minorEastAsia" w:cstheme="minorEastAsia"/>
        </w:rPr>
        <w:t>9.8</w:t>
      </w:r>
      <w:r>
        <w:rPr>
          <w:rFonts w:asciiTheme="minorEastAsia" w:eastAsiaTheme="minorEastAsia" w:hAnsiTheme="minorEastAsia" w:cstheme="minorEastAsia" w:hint="eastAsia"/>
        </w:rPr>
        <w:t>条规定向贵方发出通知后暂停服务或立即终止本协议：（</w:t>
      </w:r>
      <w:r>
        <w:rPr>
          <w:rFonts w:asciiTheme="minorEastAsia" w:eastAsiaTheme="minorEastAsia" w:hAnsiTheme="minorEastAsia" w:cstheme="minorEastAsia"/>
        </w:rPr>
        <w:t>i</w:t>
      </w:r>
      <w:r>
        <w:rPr>
          <w:rFonts w:asciiTheme="minorEastAsia" w:eastAsiaTheme="minorEastAsia" w:hAnsiTheme="minorEastAsia" w:cstheme="minorEastAsia" w:hint="eastAsia"/>
        </w:rPr>
        <w:t>）贵方（贵方任何成员的行为视为贵方的行为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违反本协议；（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对场所享有</w:t>
      </w:r>
      <w:r>
        <w:rPr>
          <w:rFonts w:asciiTheme="minorEastAsia" w:eastAsiaTheme="minorEastAsia" w:hAnsiTheme="minorEastAsia" w:cstheme="minorEastAsia" w:hint="eastAsia"/>
        </w:rPr>
        <w:t>的权利终止、到期或房屋发生重大灭失时；（</w:t>
      </w:r>
      <w:r>
        <w:rPr>
          <w:rFonts w:asciiTheme="minorEastAsia" w:eastAsiaTheme="minorEastAsia" w:hAnsiTheme="minorEastAsia" w:cstheme="minorEastAsia"/>
        </w:rPr>
        <w:t>iii</w:t>
      </w:r>
      <w:r>
        <w:rPr>
          <w:rFonts w:asciiTheme="minorEastAsia" w:eastAsiaTheme="minorEastAsia" w:hAnsiTheme="minorEastAsia" w:cstheme="minorEastAsia" w:hint="eastAsia"/>
        </w:rPr>
        <w:t>）贵方在</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向贵方发出催款通知后在指定期限内仍不支付到期未付的费用；（</w:t>
      </w:r>
      <w:r>
        <w:rPr>
          <w:rFonts w:asciiTheme="minorEastAsia" w:eastAsiaTheme="minorEastAsia" w:hAnsiTheme="minorEastAsia" w:cstheme="minorEastAsia"/>
        </w:rPr>
        <w:t>iv</w:t>
      </w:r>
      <w:r>
        <w:rPr>
          <w:rFonts w:asciiTheme="minorEastAsia" w:eastAsiaTheme="minorEastAsia" w:hAnsiTheme="minorEastAsia" w:cstheme="minorEastAsia" w:hint="eastAsia"/>
        </w:rPr>
        <w:t>）贵方</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或贵方任何成员的行为视为贵方的行为</w:t>
      </w:r>
      <w:r>
        <w:rPr>
          <w:rFonts w:asciiTheme="minorEastAsia" w:eastAsiaTheme="minorEastAsia" w:hAnsiTheme="minorEastAsia" w:cstheme="minorEastAsia"/>
        </w:rPr>
        <w:t>）</w:t>
      </w:r>
      <w:r>
        <w:rPr>
          <w:rFonts w:asciiTheme="minorEastAsia" w:eastAsiaTheme="minorEastAsia" w:hAnsiTheme="minorEastAsia" w:cstheme="minorEastAsia" w:hint="eastAsia"/>
        </w:rPr>
        <w:t>未遵守本协议条款和条件、</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会员网络服务条款、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无线网络服务条款或我司提供的或适用于贵方的任何其他政策或指示。即使本协议终止或到期，贵方仍应对逾期未付的款项负责，</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仍可行使收取该等款项的权利。</w:t>
      </w:r>
    </w:p>
    <w:p w14:paraId="171C792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一旦较早发生以下情形之一（</w:t>
      </w:r>
      <w:r>
        <w:rPr>
          <w:rFonts w:asciiTheme="minorEastAsia" w:eastAsiaTheme="minorEastAsia" w:hAnsiTheme="minorEastAsia" w:cstheme="minorEastAsia"/>
        </w:rPr>
        <w:t>x</w:t>
      </w:r>
      <w:r>
        <w:rPr>
          <w:rFonts w:asciiTheme="minorEastAsia" w:eastAsiaTheme="minorEastAsia" w:hAnsiTheme="minorEastAsia" w:cstheme="minorEastAsia" w:hint="eastAsia"/>
        </w:rPr>
        <w:t>）本协议终止或期满；（</w:t>
      </w:r>
      <w:r>
        <w:rPr>
          <w:rFonts w:asciiTheme="minorEastAsia" w:eastAsiaTheme="minorEastAsia" w:hAnsiTheme="minorEastAsia" w:cstheme="minorEastAsia"/>
        </w:rPr>
        <w:t>y</w:t>
      </w:r>
      <w:r>
        <w:rPr>
          <w:rFonts w:asciiTheme="minorEastAsia" w:eastAsiaTheme="minorEastAsia" w:hAnsiTheme="minorEastAsia" w:cstheme="minorEastAsia" w:hint="eastAsia"/>
        </w:rPr>
        <w:t>）贵方将该成员从成员名单中去掉或（</w:t>
      </w:r>
      <w:r>
        <w:rPr>
          <w:rFonts w:asciiTheme="minorEastAsia" w:eastAsiaTheme="minorEastAsia" w:hAnsiTheme="minorEastAsia" w:cstheme="minorEastAsia"/>
        </w:rPr>
        <w:t>z</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通知贵方其成员重大或反复违反本协议，个人成员将不再被允许访问服务且不再被授权进入办公场地。</w:t>
      </w:r>
    </w:p>
    <w:p w14:paraId="3A61735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5.5.2</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有权提前终止本协议，收回办公场地。如</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提前收回办公场地或提前终止合同的，应至少提前三十（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）日通知，贵方应按照通知时间搬离，</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退还服务保证金、已付但未发生的服务费。</w:t>
      </w:r>
    </w:p>
    <w:p w14:paraId="479288BA"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5.6</w:t>
      </w:r>
      <w:r>
        <w:rPr>
          <w:rFonts w:asciiTheme="minorEastAsia" w:eastAsiaTheme="minorEastAsia" w:hAnsiTheme="minorEastAsia" w:cstheme="minorEastAsia" w:hint="eastAsia"/>
        </w:rPr>
        <w:t>服务保证金</w:t>
      </w:r>
    </w:p>
    <w:p w14:paraId="5B942348"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5.6.1</w:t>
      </w:r>
      <w:r>
        <w:rPr>
          <w:rFonts w:asciiTheme="minorEastAsia" w:eastAsiaTheme="minorEastAsia" w:hAnsiTheme="minorEastAsia" w:cstheme="minorEastAsia" w:hint="eastAsia"/>
        </w:rPr>
        <w:t>服务保证金将作为贵方履行本协议项下所有义务的保证金，而非用于抵扣应付费用的准备金。若贵方欠付我方其他费用，贵方不得将该等费用从服务保证金中扣除，而须另</w:t>
      </w:r>
      <w:r>
        <w:rPr>
          <w:rFonts w:asciiTheme="minorEastAsia" w:eastAsiaTheme="minorEastAsia" w:hAnsiTheme="minorEastAsia" w:cstheme="minorEastAsia" w:hint="eastAsia"/>
        </w:rPr>
        <w:t>行支付该等费用。</w:t>
      </w:r>
    </w:p>
    <w:p w14:paraId="5D1A6795" w14:textId="77777777" w:rsidR="00E074FC" w:rsidRDefault="00A36F6B">
      <w:pPr>
        <w:rPr>
          <w:rFonts w:asciiTheme="minorEastAsia" w:eastAsiaTheme="minorEastAsia" w:hAnsiTheme="minorEastAsia" w:cstheme="minorEastAsia"/>
          <w:u w:val="single"/>
        </w:rPr>
      </w:pPr>
      <w:r>
        <w:rPr>
          <w:rFonts w:asciiTheme="minorEastAsia" w:eastAsiaTheme="minorEastAsia" w:hAnsiTheme="minorEastAsia" w:cstheme="minorEastAsia"/>
        </w:rPr>
        <w:t>5.6.2</w:t>
      </w:r>
      <w:r>
        <w:rPr>
          <w:rFonts w:asciiTheme="minorEastAsia" w:eastAsiaTheme="minorEastAsia" w:hAnsiTheme="minorEastAsia" w:cstheme="minorEastAsia" w:hint="eastAsia"/>
        </w:rPr>
        <w:t>在</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i</w:t>
      </w:r>
      <w:r>
        <w:rPr>
          <w:rFonts w:asciiTheme="minorEastAsia" w:eastAsiaTheme="minorEastAsia" w:hAnsiTheme="minorEastAsia" w:cstheme="minorEastAsia" w:hint="eastAsia"/>
          <w:u w:val="single"/>
        </w:rPr>
        <w:t>）本协议期满或正常终止及</w:t>
      </w:r>
      <w:r>
        <w:rPr>
          <w:rFonts w:asciiTheme="minorEastAsia" w:eastAsiaTheme="minorEastAsia" w:hAnsiTheme="minorEastAsia" w:cstheme="minorEastAsia" w:hint="eastAsia"/>
        </w:rPr>
        <w:t>（</w:t>
      </w:r>
      <w:r>
        <w:rPr>
          <w:rFonts w:asciiTheme="minorEastAsia" w:eastAsiaTheme="minorEastAsia" w:hAnsiTheme="minorEastAsia" w:cstheme="minorEastAsia"/>
        </w:rPr>
        <w:t>ii</w:t>
      </w:r>
      <w:r>
        <w:rPr>
          <w:rFonts w:asciiTheme="minorEastAsia" w:eastAsiaTheme="minorEastAsia" w:hAnsiTheme="minorEastAsia" w:cstheme="minorEastAsia" w:hint="eastAsia"/>
        </w:rPr>
        <w:t>）贵方向我方提供账户信息之日（以两者中较晚者为准）起三十（</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w:t>
      </w:r>
      <w:r>
        <w:rPr>
          <w:rFonts w:asciiTheme="minorEastAsia" w:eastAsiaTheme="minorEastAsia" w:hAnsiTheme="minorEastAsia" w:cstheme="minorEastAsia" w:hint="eastAsia"/>
          <w:u w:val="single"/>
        </w:rPr>
        <w:t>我方将在如下条件：</w:t>
      </w:r>
      <w:r>
        <w:rPr>
          <w:rFonts w:asciiTheme="minorEastAsia" w:eastAsiaTheme="minorEastAsia" w:hAnsiTheme="minorEastAsia" w:cstheme="minorEastAsia" w:hint="eastAsia"/>
          <w:u w:val="single"/>
        </w:rPr>
        <w:t>a.</w:t>
      </w:r>
      <w:r>
        <w:rPr>
          <w:rFonts w:asciiTheme="minorEastAsia" w:eastAsiaTheme="minorEastAsia" w:hAnsiTheme="minorEastAsia" w:cstheme="minorEastAsia" w:hint="eastAsia"/>
          <w:u w:val="single"/>
        </w:rPr>
        <w:t>贵方腾空清理自有物品后返还办公场地；</w:t>
      </w:r>
      <w:r>
        <w:rPr>
          <w:rFonts w:asciiTheme="minorEastAsia" w:eastAsiaTheme="minorEastAsia" w:hAnsiTheme="minorEastAsia" w:cstheme="minorEastAsia" w:hint="eastAsia"/>
          <w:u w:val="single"/>
        </w:rPr>
        <w:t>b.</w:t>
      </w:r>
      <w:r>
        <w:rPr>
          <w:rFonts w:asciiTheme="minorEastAsia" w:eastAsiaTheme="minorEastAsia" w:hAnsiTheme="minorEastAsia" w:cstheme="minorEastAsia" w:hint="eastAsia"/>
          <w:u w:val="single"/>
        </w:rPr>
        <w:t>结清所有应支付款项；</w:t>
      </w:r>
      <w:r>
        <w:rPr>
          <w:rFonts w:asciiTheme="minorEastAsia" w:eastAsiaTheme="minorEastAsia" w:hAnsiTheme="minorEastAsia" w:cstheme="minorEastAsia" w:hint="eastAsia"/>
          <w:u w:val="single"/>
        </w:rPr>
        <w:t>c.</w:t>
      </w:r>
      <w:r>
        <w:rPr>
          <w:rFonts w:asciiTheme="minorEastAsia" w:eastAsiaTheme="minorEastAsia" w:hAnsiTheme="minorEastAsia" w:cstheme="minorEastAsia" w:hint="eastAsia"/>
          <w:u w:val="single"/>
        </w:rPr>
        <w:t>注册地址迁出或注销（如有）；</w:t>
      </w:r>
      <w:r>
        <w:rPr>
          <w:rFonts w:asciiTheme="minorEastAsia" w:eastAsiaTheme="minorEastAsia" w:hAnsiTheme="minorEastAsia" w:cstheme="minorEastAsia" w:hint="eastAsia"/>
          <w:u w:val="single"/>
        </w:rPr>
        <w:t>d.</w:t>
      </w:r>
      <w:r>
        <w:rPr>
          <w:rFonts w:asciiTheme="minorEastAsia" w:eastAsiaTheme="minorEastAsia" w:hAnsiTheme="minorEastAsia" w:cstheme="minorEastAsia" w:hint="eastAsia"/>
          <w:u w:val="single"/>
        </w:rPr>
        <w:t>不存在尚未解决的争议或者纠纷等条件同时满足的情况下，向贵方退还服务保证金余额。如保证金不足抵扣未结清费用或者赔偿</w:t>
      </w:r>
      <w:r>
        <w:rPr>
          <w:rFonts w:asciiTheme="minorEastAsia" w:eastAsiaTheme="minorEastAsia" w:hAnsiTheme="minorEastAsia" w:cstheme="minorEastAsia" w:hint="eastAsia"/>
          <w:u w:val="single"/>
        </w:rPr>
        <w:t xml:space="preserve"> KrSpace </w:t>
      </w:r>
      <w:r>
        <w:rPr>
          <w:rFonts w:asciiTheme="minorEastAsia" w:eastAsiaTheme="minorEastAsia" w:hAnsiTheme="minorEastAsia" w:cstheme="minorEastAsia" w:hint="eastAsia"/>
          <w:u w:val="single"/>
        </w:rPr>
        <w:t>实际损失的，</w:t>
      </w:r>
      <w:r>
        <w:rPr>
          <w:rFonts w:asciiTheme="minorEastAsia" w:eastAsiaTheme="minorEastAsia" w:hAnsiTheme="minorEastAsia" w:cstheme="minorEastAsia" w:hint="eastAsia"/>
          <w:u w:val="single"/>
        </w:rPr>
        <w:t xml:space="preserve"> KrSpace </w:t>
      </w:r>
      <w:r>
        <w:rPr>
          <w:rFonts w:asciiTheme="minorEastAsia" w:eastAsiaTheme="minorEastAsia" w:hAnsiTheme="minorEastAsia" w:cstheme="minorEastAsia" w:hint="eastAsia"/>
          <w:u w:val="single"/>
        </w:rPr>
        <w:t>有权向贵方追索不足部分。</w:t>
      </w:r>
    </w:p>
    <w:p w14:paraId="5904A495"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5.7</w:t>
      </w:r>
      <w:r>
        <w:rPr>
          <w:rFonts w:asciiTheme="minorEastAsia" w:eastAsiaTheme="minorEastAsia" w:hAnsiTheme="minorEastAsia" w:cstheme="minorEastAsia" w:hint="eastAsia"/>
        </w:rPr>
        <w:t>移除财产。贵方应在本协议终止或到期前，将贵方、贵方成员、贵方访客或贵</w:t>
      </w:r>
      <w:r>
        <w:rPr>
          <w:rFonts w:asciiTheme="minorEastAsia" w:eastAsiaTheme="minorEastAsia" w:hAnsiTheme="minorEastAsia" w:cstheme="minorEastAsia" w:hint="eastAsia"/>
        </w:rPr>
        <w:t>方成员访客的财产从办公场地和场所中移除。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有权在向贵方发出通知后，处置在本协议终止或到期后遗留在办公场地或场所中的任何财产，且没有存放该等财产的任何义务。贵方应放弃就该等财产或</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对该等财产的处置提出任何索赔或要求的权利。贵方应负责支付</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因移除和处理上述财产而合理产生的任何费用。本协议终止或到期后，</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不再转交或为贵方保留信件或其他包裹。</w:t>
      </w:r>
    </w:p>
    <w:p w14:paraId="222ABFB9"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5.8</w:t>
      </w:r>
      <w:r>
        <w:rPr>
          <w:rFonts w:asciiTheme="minorEastAsia" w:eastAsiaTheme="minorEastAsia" w:hAnsiTheme="minorEastAsia" w:cstheme="minorEastAsia" w:hint="eastAsia"/>
        </w:rPr>
        <w:t>注销注册地址</w:t>
      </w:r>
    </w:p>
    <w:p w14:paraId="5D09DCA5" w14:textId="77777777" w:rsidR="00E074FC" w:rsidRDefault="00A36F6B">
      <w:pPr>
        <w:rPr>
          <w:rFonts w:ascii="宋体" w:hAnsi="宋体" w:cs="Arial"/>
          <w:kern w:val="0"/>
          <w:sz w:val="20"/>
          <w:szCs w:val="20"/>
        </w:rPr>
      </w:pPr>
      <w:r>
        <w:rPr>
          <w:rFonts w:asciiTheme="minorEastAsia" w:eastAsiaTheme="minorEastAsia" w:hAnsiTheme="minorEastAsia" w:cstheme="minorEastAsia"/>
        </w:rPr>
        <w:t>5.8.1</w:t>
      </w:r>
      <w:r>
        <w:rPr>
          <w:rFonts w:asciiTheme="minorEastAsia" w:eastAsiaTheme="minorEastAsia" w:hAnsiTheme="minorEastAsia" w:cstheme="minorEastAsia" w:hint="eastAsia"/>
        </w:rPr>
        <w:t>除非获得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事先书面同意，贵方不得将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w:t>
      </w:r>
      <w:r>
        <w:rPr>
          <w:rFonts w:asciiTheme="minorEastAsia" w:eastAsiaTheme="minorEastAsia" w:hAnsiTheme="minorEastAsia" w:cstheme="minorEastAsia" w:hint="eastAsia"/>
        </w:rPr>
        <w:t>贵方注册地址。</w:t>
      </w:r>
    </w:p>
    <w:p w14:paraId="5E6287DF"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5.8.2</w:t>
      </w:r>
      <w:r>
        <w:rPr>
          <w:rFonts w:asciiTheme="minorEastAsia" w:eastAsiaTheme="minorEastAsia" w:hAnsiTheme="minorEastAsia" w:cstheme="minorEastAsia" w:hint="eastAsia"/>
        </w:rPr>
        <w:t>若贵方在获得</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书面同意后将</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提供的地址作为贵方注册地址则在本协议终止</w:t>
      </w:r>
      <w:r>
        <w:rPr>
          <w:rFonts w:asciiTheme="minorEastAsia" w:eastAsiaTheme="minorEastAsia" w:hAnsiTheme="minorEastAsia" w:cstheme="minorEastAsia" w:hint="eastAsia"/>
        </w:rPr>
        <w:t>前</w:t>
      </w:r>
      <w:r>
        <w:rPr>
          <w:rFonts w:asciiTheme="minorEastAsia" w:eastAsiaTheme="minorEastAsia" w:hAnsiTheme="minorEastAsia" w:cstheme="minorEastAsia" w:hint="eastAsia"/>
        </w:rPr>
        <w:t>或到期</w:t>
      </w:r>
      <w:r>
        <w:rPr>
          <w:rFonts w:asciiTheme="minorEastAsia" w:eastAsiaTheme="minorEastAsia" w:hAnsiTheme="minorEastAsia" w:cstheme="minorEastAsia" w:hint="eastAsia"/>
        </w:rPr>
        <w:t>前</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天内，贵方应向当地主管机关（包括当地工商行政管理局）办理地址注销手续，并向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提供变更后的营业执照正本，供</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审查核证。</w:t>
      </w:r>
    </w:p>
    <w:p w14:paraId="05035F5D" w14:textId="77777777" w:rsidR="00E074FC" w:rsidRDefault="00A36F6B">
      <w:pPr>
        <w:rPr>
          <w:rFonts w:asciiTheme="minorEastAsia" w:eastAsiaTheme="minorEastAsia" w:hAnsiTheme="minorEastAsia" w:cstheme="minorEastAsia"/>
          <w:u w:val="single"/>
        </w:rPr>
      </w:pPr>
      <w:r>
        <w:rPr>
          <w:rFonts w:asciiTheme="minorEastAsia" w:eastAsiaTheme="minorEastAsia" w:hAnsiTheme="minorEastAsia" w:cstheme="minorEastAsia"/>
        </w:rPr>
        <w:t>5.8.3</w:t>
      </w:r>
      <w:r>
        <w:rPr>
          <w:rFonts w:asciiTheme="minorEastAsia" w:eastAsiaTheme="minorEastAsia" w:hAnsiTheme="minorEastAsia" w:cstheme="minorEastAsia" w:hint="eastAsia"/>
        </w:rPr>
        <w:t>若贵方未在本协议终止前或期限届满前</w:t>
      </w:r>
      <w:r>
        <w:rPr>
          <w:rFonts w:asciiTheme="minorEastAsia" w:eastAsiaTheme="minorEastAsia" w:hAnsiTheme="minorEastAsia" w:cstheme="minorEastAsia"/>
        </w:rPr>
        <w:t>30</w:t>
      </w:r>
      <w:r>
        <w:rPr>
          <w:rFonts w:asciiTheme="minorEastAsia" w:eastAsiaTheme="minorEastAsia" w:hAnsiTheme="minorEastAsia" w:cstheme="minorEastAsia" w:hint="eastAsia"/>
        </w:rPr>
        <w:t>天内，提供变更后的营业执照作为注册地址变更</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注销证据的：（</w:t>
      </w:r>
      <w:r>
        <w:rPr>
          <w:rFonts w:asciiTheme="minorEastAsia" w:eastAsiaTheme="minorEastAsia" w:hAnsiTheme="minorEastAsia" w:cstheme="minorEastAsia"/>
        </w:rPr>
        <w:t>1</w:t>
      </w:r>
      <w:r>
        <w:rPr>
          <w:rFonts w:asciiTheme="minorEastAsia" w:eastAsiaTheme="minorEastAsia" w:hAnsiTheme="minorEastAsia" w:cstheme="minorEastAsia" w:hint="eastAsia"/>
        </w:rPr>
        <w:t>）则贵方已经交纳的保证金（包括服务保证金和注册保证金），</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不予退还；</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2</w:t>
      </w:r>
      <w:r>
        <w:rPr>
          <w:rFonts w:asciiTheme="minorEastAsia" w:eastAsiaTheme="minorEastAsia" w:hAnsiTheme="minorEastAsia" w:cstheme="minorEastAsia" w:hint="eastAsia"/>
          <w:u w:val="single"/>
        </w:rPr>
        <w:t>）则每延迟一个日历月（不满一个日历月，按一个日历月计），贵方同意支付相当于会员服务费以下百分比的违约金：第一个完整日历月（不满一个日历月，按一个日历月计），</w:t>
      </w:r>
      <w:r>
        <w:rPr>
          <w:rFonts w:asciiTheme="minorEastAsia" w:eastAsiaTheme="minorEastAsia" w:hAnsiTheme="minorEastAsia" w:cstheme="minorEastAsia"/>
          <w:u w:val="single"/>
        </w:rPr>
        <w:t>50%</w:t>
      </w:r>
      <w:r>
        <w:rPr>
          <w:rFonts w:asciiTheme="minorEastAsia" w:eastAsiaTheme="minorEastAsia" w:hAnsiTheme="minorEastAsia" w:cstheme="minorEastAsia" w:hint="eastAsia"/>
          <w:u w:val="single"/>
        </w:rPr>
        <w:t>；第二个日历月，</w:t>
      </w:r>
      <w:r>
        <w:rPr>
          <w:rFonts w:asciiTheme="minorEastAsia" w:eastAsiaTheme="minorEastAsia" w:hAnsiTheme="minorEastAsia" w:cstheme="minorEastAsia"/>
          <w:u w:val="single"/>
        </w:rPr>
        <w:t>100%</w:t>
      </w:r>
      <w:r>
        <w:rPr>
          <w:rFonts w:asciiTheme="minorEastAsia" w:eastAsiaTheme="minorEastAsia" w:hAnsiTheme="minorEastAsia" w:cstheme="minorEastAsia" w:hint="eastAsia"/>
          <w:u w:val="single"/>
        </w:rPr>
        <w:t>；第三个日历月及其后各日历月，</w:t>
      </w:r>
      <w:r>
        <w:rPr>
          <w:rFonts w:asciiTheme="minorEastAsia" w:eastAsiaTheme="minorEastAsia" w:hAnsiTheme="minorEastAsia" w:cstheme="minorEastAsia"/>
          <w:u w:val="single"/>
        </w:rPr>
        <w:t>150%</w:t>
      </w:r>
      <w:r>
        <w:rPr>
          <w:rFonts w:asciiTheme="minorEastAsia" w:eastAsiaTheme="minorEastAsia" w:hAnsiTheme="minorEastAsia" w:cstheme="minorEastAsia" w:hint="eastAsia"/>
          <w:u w:val="single"/>
        </w:rPr>
        <w:t>；且</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u w:val="single"/>
        </w:rPr>
        <w:t>有权在贵方已经交纳的服务保证金中进行扣除或另行向贵方收取。如上述（</w:t>
      </w:r>
      <w:r>
        <w:rPr>
          <w:rFonts w:asciiTheme="minorEastAsia" w:eastAsiaTheme="minorEastAsia" w:hAnsiTheme="minorEastAsia" w:cstheme="minorEastAsia"/>
          <w:u w:val="single"/>
        </w:rPr>
        <w:t>1</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u w:val="single"/>
        </w:rPr>
        <w:t>-</w:t>
      </w:r>
      <w:r>
        <w:rPr>
          <w:rFonts w:asciiTheme="minorEastAsia" w:eastAsiaTheme="minorEastAsia" w:hAnsiTheme="minorEastAsia" w:cstheme="minorEastAsia" w:hint="eastAsia"/>
          <w:u w:val="single"/>
        </w:rPr>
        <w:t>（</w:t>
      </w:r>
      <w:r>
        <w:rPr>
          <w:rFonts w:asciiTheme="minorEastAsia" w:eastAsiaTheme="minorEastAsia" w:hAnsiTheme="minorEastAsia" w:cstheme="minorEastAsia" w:hint="eastAsia"/>
          <w:u w:val="single"/>
        </w:rPr>
        <w:t>2</w:t>
      </w:r>
      <w:r>
        <w:rPr>
          <w:rFonts w:asciiTheme="minorEastAsia" w:eastAsiaTheme="minorEastAsia" w:hAnsiTheme="minorEastAsia" w:cstheme="minorEastAsia" w:hint="eastAsia"/>
          <w:u w:val="single"/>
        </w:rPr>
        <w:t>）的措施无法弥补</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u w:val="single"/>
        </w:rPr>
        <w:t>遭受的损失的，</w:t>
      </w:r>
      <w:r>
        <w:rPr>
          <w:rFonts w:asciiTheme="minorEastAsia" w:eastAsiaTheme="minorEastAsia" w:hAnsiTheme="minorEastAsia" w:cstheme="minorEastAsia" w:hint="eastAsia"/>
          <w:u w:val="single"/>
        </w:rPr>
        <w:t>KrSpace</w:t>
      </w:r>
      <w:r>
        <w:rPr>
          <w:rFonts w:asciiTheme="minorEastAsia" w:eastAsiaTheme="minorEastAsia" w:hAnsiTheme="minorEastAsia" w:cstheme="minorEastAsia" w:hint="eastAsia"/>
          <w:u w:val="single"/>
        </w:rPr>
        <w:t>有权进一步向贵方追索不足部分。同时，</w:t>
      </w:r>
      <w:r>
        <w:rPr>
          <w:rFonts w:asciiTheme="minorEastAsia" w:eastAsiaTheme="minorEastAsia" w:hAnsiTheme="minorEastAsia" w:cstheme="minorEastAsia"/>
          <w:u w:val="single"/>
        </w:rPr>
        <w:t>KrSpace</w:t>
      </w:r>
      <w:r>
        <w:rPr>
          <w:rFonts w:asciiTheme="minorEastAsia" w:eastAsiaTheme="minorEastAsia" w:hAnsiTheme="minorEastAsia" w:cstheme="minorEastAsia" w:hint="eastAsia"/>
          <w:u w:val="single"/>
        </w:rPr>
        <w:t xml:space="preserve"> </w:t>
      </w:r>
      <w:r>
        <w:rPr>
          <w:rFonts w:asciiTheme="minorEastAsia" w:eastAsiaTheme="minorEastAsia" w:hAnsiTheme="minorEastAsia" w:cstheme="minorEastAsia" w:hint="eastAsia"/>
          <w:u w:val="single"/>
        </w:rPr>
        <w:t>有权向注册地址所在行政机关进行举报。</w:t>
      </w:r>
    </w:p>
    <w:p w14:paraId="6D6E3518"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5.8.4</w:t>
      </w:r>
      <w:r>
        <w:rPr>
          <w:rFonts w:asciiTheme="minorEastAsia" w:eastAsiaTheme="minorEastAsia" w:hAnsiTheme="minorEastAsia" w:cstheme="minorEastAsia" w:hint="eastAsia"/>
        </w:rPr>
        <w:t>贵方应合法经营、照章纳税，否则</w:t>
      </w:r>
      <w:r>
        <w:rPr>
          <w:rFonts w:asciiTheme="minorEastAsia" w:eastAsiaTheme="minorEastAsia" w:hAnsiTheme="minorEastAsia" w:cstheme="minorEastAsia" w:hint="eastAsia"/>
        </w:rPr>
        <w:t>，</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有权提前解除本协议，收回办公场地，贵方已经交纳的保证金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含服务保证金和注册保证金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不予退还。保证金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含服务保证金和注册保证金</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无法弥补</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遭受的实际损失的，</w:t>
      </w:r>
      <w:r>
        <w:rPr>
          <w:rFonts w:asciiTheme="minorEastAsia" w:eastAsiaTheme="minorEastAsia" w:hAnsiTheme="minorEastAsia" w:cstheme="minorEastAsia" w:hint="eastAsia"/>
        </w:rPr>
        <w:t>KrSpace</w:t>
      </w:r>
      <w:r>
        <w:rPr>
          <w:rFonts w:asciiTheme="minorEastAsia" w:eastAsiaTheme="minorEastAsia" w:hAnsiTheme="minorEastAsia" w:cstheme="minorEastAsia" w:hint="eastAsia"/>
        </w:rPr>
        <w:t>有权进一步向贵方追索不足部分。</w:t>
      </w:r>
    </w:p>
    <w:p w14:paraId="37F7D068" w14:textId="77777777" w:rsidR="00E074FC" w:rsidRDefault="00E074FC">
      <w:pPr>
        <w:rPr>
          <w:rFonts w:asciiTheme="minorEastAsia" w:eastAsiaTheme="minorEastAsia" w:hAnsiTheme="minorEastAsia" w:cstheme="minorEastAsia"/>
        </w:rPr>
      </w:pPr>
    </w:p>
    <w:p w14:paraId="3902F4D5"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b/>
          <w:bCs/>
        </w:rPr>
        <w:t>6.</w:t>
      </w:r>
      <w:r>
        <w:rPr>
          <w:rFonts w:asciiTheme="minorEastAsia" w:eastAsiaTheme="minorEastAsia" w:hAnsiTheme="minorEastAsia" w:cstheme="minorEastAsia" w:hint="eastAsia"/>
          <w:b/>
          <w:bCs/>
        </w:rPr>
        <w:t>用房规则。</w:t>
      </w:r>
    </w:p>
    <w:p w14:paraId="41775B0F" w14:textId="77777777" w:rsidR="00E074FC" w:rsidRDefault="00A36F6B">
      <w:pPr>
        <w:rPr>
          <w:rFonts w:ascii="宋体" w:hAnsi="宋体" w:cs="Arial"/>
          <w:kern w:val="0"/>
          <w:sz w:val="20"/>
          <w:szCs w:val="20"/>
        </w:rPr>
      </w:pPr>
      <w:r>
        <w:rPr>
          <w:rFonts w:asciiTheme="minorEastAsia" w:eastAsiaTheme="minorEastAsia" w:hAnsiTheme="minorEastAsia" w:cstheme="minorEastAsia"/>
        </w:rPr>
        <w:t>6.1</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除贵方使用的办公场所适用的规则、政策和</w:t>
      </w:r>
      <w:r>
        <w:rPr>
          <w:rFonts w:asciiTheme="minorEastAsia" w:eastAsiaTheme="minorEastAsia" w:hAnsiTheme="minorEastAsia" w:cstheme="minorEastAsia"/>
        </w:rPr>
        <w:t>/</w:t>
      </w:r>
      <w:r>
        <w:rPr>
          <w:rFonts w:asciiTheme="minorEastAsia" w:eastAsiaTheme="minorEastAsia" w:hAnsiTheme="minorEastAsia" w:cstheme="minorEastAsia" w:hint="eastAsia"/>
        </w:rPr>
        <w:t>或程序外，贵方确认并同意：</w:t>
      </w:r>
    </w:p>
    <w:p w14:paraId="1AED137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lastRenderedPageBreak/>
        <w:t>6.1.1</w:t>
      </w:r>
      <w:r>
        <w:rPr>
          <w:rFonts w:asciiTheme="minorEastAsia" w:eastAsiaTheme="minorEastAsia" w:hAnsiTheme="minorEastAsia" w:cstheme="minorEastAsia" w:hint="eastAsia"/>
        </w:rPr>
        <w:t>用于实际访问场所或办公场地的钥匙、门卡等物品始终为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财产。贵方应促使贵方会员爱护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财产。因该等财产遗失、被盗或遭破坏而产生的重置费用应由贵方承担；</w:t>
      </w:r>
    </w:p>
    <w:p w14:paraId="1410548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6.1.2</w:t>
      </w:r>
      <w:r>
        <w:rPr>
          <w:rFonts w:asciiTheme="minorEastAsia" w:eastAsiaTheme="minorEastAsia" w:hAnsiTheme="minorEastAsia" w:cstheme="minorEastAsia" w:hint="eastAsia"/>
        </w:rPr>
        <w:t>若贵方联系方式或付款信息发生任何变更，应立即通知</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w:t>
      </w:r>
    </w:p>
    <w:p w14:paraId="5186D35F"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6.1.3</w:t>
      </w:r>
      <w:r>
        <w:rPr>
          <w:rFonts w:asciiTheme="minorEastAsia" w:eastAsiaTheme="minorEastAsia" w:hAnsiTheme="minorEastAsia" w:cstheme="minorEastAsia" w:hint="eastAsia"/>
        </w:rPr>
        <w:t>若</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的服务或费用发生任何变更或其他信息发生任何更新，</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将向贵方提供的电子邮箱发送电子邮件或者书面通知。贵方应负责查收该等邮件</w:t>
      </w:r>
      <w:r>
        <w:rPr>
          <w:rFonts w:asciiTheme="minorEastAsia" w:eastAsiaTheme="minorEastAsia" w:hAnsiTheme="minorEastAsia" w:cstheme="minorEastAsia"/>
        </w:rPr>
        <w:t>/</w:t>
      </w:r>
      <w:r>
        <w:rPr>
          <w:rFonts w:asciiTheme="minorEastAsia" w:eastAsiaTheme="minorEastAsia" w:hAnsiTheme="minorEastAsia" w:cstheme="minorEastAsia" w:hint="eastAsia"/>
        </w:rPr>
        <w:t>函件，确保贵方会员知悉相关变更；</w:t>
      </w:r>
    </w:p>
    <w:p w14:paraId="3C67BCA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6.1.4</w:t>
      </w:r>
      <w:r>
        <w:rPr>
          <w:rFonts w:asciiTheme="minorEastAsia" w:eastAsiaTheme="minorEastAsia" w:hAnsiTheme="minorEastAsia" w:cstheme="minorEastAsia" w:hint="eastAsia"/>
        </w:rPr>
        <w:t>提供给贵方使用的推车、手推车及其他搬运工具均不得在客梯内使用，除非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酌情批准该等使用；</w:t>
      </w:r>
    </w:p>
    <w:p w14:paraId="72BE188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6.1.5</w:t>
      </w:r>
      <w:r>
        <w:rPr>
          <w:rFonts w:asciiTheme="minorEastAsia" w:eastAsiaTheme="minorEastAsia" w:hAnsiTheme="minorEastAsia" w:cstheme="minorEastAsia" w:hint="eastAsia"/>
        </w:rPr>
        <w:t>贵方所有会员均已至少年满十八周岁；</w:t>
      </w:r>
    </w:p>
    <w:p w14:paraId="01BFF18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6.1.6</w:t>
      </w:r>
      <w:r>
        <w:rPr>
          <w:rFonts w:asciiTheme="minorEastAsia" w:eastAsiaTheme="minorEastAsia" w:hAnsiTheme="minorEastAsia" w:cstheme="minorEastAsia" w:hint="eastAsia"/>
        </w:rPr>
        <w:t>贵方应全面负责确保在办公场地及办公大楼内</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rPr>
        <w:t>未达法定饮酒年龄的会员或</w:t>
      </w:r>
      <w:r>
        <w:rPr>
          <w:rFonts w:asciiTheme="minorEastAsia" w:eastAsiaTheme="minorEastAsia" w:hAnsiTheme="minorEastAsia" w:cstheme="minorEastAsia"/>
        </w:rPr>
        <w:t>访客</w:t>
      </w:r>
      <w:r>
        <w:rPr>
          <w:rFonts w:asciiTheme="minorEastAsia" w:eastAsiaTheme="minorEastAsia" w:hAnsiTheme="minorEastAsia" w:cstheme="minorEastAsia" w:hint="eastAsia"/>
        </w:rPr>
        <w:t>不得饮酒；</w:t>
      </w:r>
      <w:r>
        <w:rPr>
          <w:rFonts w:asciiTheme="minorEastAsia" w:eastAsiaTheme="minorEastAsia" w:hAnsiTheme="minorEastAsia" w:cstheme="minorEastAsia" w:hint="eastAsia"/>
        </w:rPr>
        <w:t>b.</w:t>
      </w:r>
      <w:r>
        <w:rPr>
          <w:rFonts w:asciiTheme="minorEastAsia" w:eastAsiaTheme="minorEastAsia" w:hAnsiTheme="minorEastAsia" w:cstheme="minorEastAsia"/>
        </w:rPr>
        <w:t>贵方所有成员及访客禁止吸烟</w:t>
      </w:r>
      <w:r>
        <w:rPr>
          <w:rFonts w:asciiTheme="minorEastAsia" w:eastAsiaTheme="minorEastAsia" w:hAnsiTheme="minorEastAsia" w:cstheme="minorEastAsia"/>
        </w:rPr>
        <w:t>。</w:t>
      </w:r>
    </w:p>
    <w:p w14:paraId="3BA16C89"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6.1.7</w:t>
      </w:r>
      <w:r>
        <w:rPr>
          <w:rFonts w:asciiTheme="minorEastAsia" w:eastAsiaTheme="minorEastAsia" w:hAnsiTheme="minorEastAsia" w:cstheme="minorEastAsia" w:hint="eastAsia"/>
        </w:rPr>
        <w:t>除</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另有指示外，公共空间应由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所有会员公司、会员及访客共享，仅作临时办公使用，不得作为连续、日常的工作场地；</w:t>
      </w:r>
    </w:p>
    <w:p w14:paraId="3ACD88DB"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6.1.8</w:t>
      </w:r>
      <w:r>
        <w:rPr>
          <w:rFonts w:asciiTheme="minorEastAsia" w:eastAsiaTheme="minorEastAsia" w:hAnsiTheme="minorEastAsia" w:cstheme="minorEastAsia" w:hint="eastAsia"/>
        </w:rPr>
        <w:t>贵方在场所内举办任何活动之前，应向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发出合理通知，并完成所需的全部手续；</w:t>
      </w:r>
    </w:p>
    <w:p w14:paraId="7A08162B"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6.1.9</w:t>
      </w:r>
      <w:r>
        <w:rPr>
          <w:rFonts w:asciiTheme="minorEastAsia" w:eastAsiaTheme="minorEastAsia" w:hAnsiTheme="minorEastAsia" w:cstheme="minorEastAsia" w:hint="eastAsia"/>
        </w:rPr>
        <w:t>贵方应对贵方办公场地正常磨损以外的损害负责；</w:t>
      </w:r>
    </w:p>
    <w:p w14:paraId="23475CF2"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6.1.10</w:t>
      </w:r>
      <w:r>
        <w:rPr>
          <w:rFonts w:asciiTheme="minorEastAsia" w:eastAsiaTheme="minorEastAsia" w:hAnsiTheme="minorEastAsia" w:cstheme="minorEastAsia" w:hint="eastAsia"/>
        </w:rPr>
        <w:t>未事先经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书面批准，贵方不得对办公场地作任何结构或非结构性改造或在办公场地安装墙壁附着物、家具或天线。若贵方违反此条，须在我方书面通知的期限内改正并恢复原状，否则</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有权终止本协议，并没收保证金，并有权进一步追索我方的损失。</w:t>
      </w:r>
    </w:p>
    <w:p w14:paraId="03C563FE"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6.1.11</w:t>
      </w:r>
      <w:r>
        <w:rPr>
          <w:rFonts w:asciiTheme="minorEastAsia" w:eastAsiaTheme="minorEastAsia" w:hAnsiTheme="minorEastAsia" w:cstheme="minorEastAsia" w:hint="eastAsia"/>
        </w:rPr>
        <w:t>贵方与贵方会员的计算机、平板电脑、移动设备和其他电子设备应：（</w:t>
      </w:r>
      <w:r>
        <w:rPr>
          <w:rFonts w:asciiTheme="minorEastAsia" w:eastAsiaTheme="minorEastAsia" w:hAnsiTheme="minorEastAsia" w:cstheme="minorEastAsia"/>
        </w:rPr>
        <w:t>i</w:t>
      </w:r>
      <w:r>
        <w:rPr>
          <w:rFonts w:asciiTheme="minorEastAsia" w:eastAsiaTheme="minorEastAsia" w:hAnsiTheme="minorEastAsia" w:cstheme="minorEastAsia" w:hint="eastAsia"/>
        </w:rPr>
        <w:t>）更新到最新版本；及（</w:t>
      </w:r>
      <w:r>
        <w:rPr>
          <w:rFonts w:asciiTheme="minorEastAsia" w:eastAsiaTheme="minorEastAsia" w:hAnsiTheme="minorEastAsia" w:cstheme="minorEastAsia"/>
        </w:rPr>
        <w:t>ii</w:t>
      </w:r>
      <w:r>
        <w:rPr>
          <w:rFonts w:asciiTheme="minorEastAsia" w:eastAsiaTheme="minorEastAsia" w:hAnsiTheme="minorEastAsia" w:cstheme="minorEastAsia" w:hint="eastAsia"/>
        </w:rPr>
        <w:t>）不含有任何恶意软件、病毒、间谍软件、蠕虫、木马或旨在执行恶意、敌意和</w:t>
      </w:r>
      <w:r>
        <w:rPr>
          <w:rFonts w:asciiTheme="minorEastAsia" w:eastAsiaTheme="minorEastAsia" w:hAnsiTheme="minorEastAsia" w:cstheme="minorEastAsia"/>
        </w:rPr>
        <w:t>/</w:t>
      </w:r>
      <w:r>
        <w:rPr>
          <w:rFonts w:asciiTheme="minorEastAsia" w:eastAsiaTheme="minorEastAsia" w:hAnsiTheme="minorEastAsia" w:cstheme="minorEastAsia" w:hint="eastAsia"/>
        </w:rPr>
        <w:t>或入侵性操作的任何程序。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有权从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网络中移除对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网络或用户造</w:t>
      </w:r>
      <w:r>
        <w:rPr>
          <w:rFonts w:asciiTheme="minorEastAsia" w:eastAsiaTheme="minorEastAsia" w:hAnsiTheme="minorEastAsia" w:cstheme="minorEastAsia" w:hint="eastAsia"/>
        </w:rPr>
        <w:t>成威胁的任何设备，直至威胁被去除为止；</w:t>
      </w:r>
    </w:p>
    <w:p w14:paraId="4699C3F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6.1.12</w:t>
      </w:r>
      <w:r>
        <w:rPr>
          <w:rFonts w:asciiTheme="minorEastAsia" w:eastAsiaTheme="minorEastAsia" w:hAnsiTheme="minorEastAsia" w:cstheme="minorEastAsia" w:hint="eastAsia"/>
        </w:rPr>
        <w:t>贵方同意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非排他并不可转让地：</w:t>
      </w:r>
      <w:r>
        <w:rPr>
          <w:rFonts w:asciiTheme="minorEastAsia" w:eastAsiaTheme="minorEastAsia" w:hAnsiTheme="minorEastAsia" w:cstheme="minorEastAsia" w:hint="eastAsia"/>
        </w:rPr>
        <w:t>a.</w:t>
      </w:r>
      <w:r>
        <w:rPr>
          <w:rFonts w:asciiTheme="minorEastAsia" w:eastAsiaTheme="minorEastAsia" w:hAnsiTheme="minorEastAsia" w:cstheme="minorEastAsia" w:hint="eastAsia"/>
        </w:rPr>
        <w:t>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官网面向公众的</w:t>
      </w:r>
      <w:r>
        <w:rPr>
          <w:rFonts w:asciiTheme="minorEastAsia" w:eastAsiaTheme="minorEastAsia" w:hAnsiTheme="minorEastAsia" w:cstheme="minorEastAsia"/>
        </w:rPr>
        <w:t>“</w:t>
      </w:r>
      <w:r>
        <w:rPr>
          <w:rFonts w:asciiTheme="minorEastAsia" w:eastAsiaTheme="minorEastAsia" w:hAnsiTheme="minorEastAsia" w:cstheme="minorEastAsia" w:hint="eastAsia"/>
        </w:rPr>
        <w:t>会员</w:t>
      </w:r>
      <w:r>
        <w:rPr>
          <w:rFonts w:asciiTheme="minorEastAsia" w:eastAsiaTheme="minorEastAsia" w:hAnsiTheme="minorEastAsia" w:cstheme="minorEastAsia"/>
        </w:rPr>
        <w:t>”</w:t>
      </w:r>
      <w:r>
        <w:rPr>
          <w:rFonts w:asciiTheme="minorEastAsia" w:eastAsiaTheme="minorEastAsia" w:hAnsiTheme="minorEastAsia" w:cstheme="minorEastAsia" w:hint="eastAsia"/>
        </w:rPr>
        <w:t>展示栏、视频和其他宣传材料中；</w:t>
      </w:r>
      <w:r>
        <w:rPr>
          <w:rFonts w:asciiTheme="minorEastAsia" w:eastAsiaTheme="minorEastAsia" w:hAnsiTheme="minorEastAsia" w:cstheme="minorEastAsia" w:hint="eastAsia"/>
        </w:rPr>
        <w:t>b.</w:t>
      </w:r>
      <w:r>
        <w:rPr>
          <w:rFonts w:asciiTheme="minorEastAsia" w:eastAsiaTheme="minorEastAsia" w:hAnsiTheme="minorEastAsia" w:cstheme="minorEastAsia" w:hint="eastAsia"/>
        </w:rPr>
        <w:t>办公大楼产权方、物业管理方要求进行信息披露等情形使用贵方名称和</w:t>
      </w:r>
      <w:r>
        <w:rPr>
          <w:rFonts w:asciiTheme="minorEastAsia" w:eastAsiaTheme="minorEastAsia" w:hAnsiTheme="minorEastAsia" w:cstheme="minorEastAsia"/>
        </w:rPr>
        <w:t>/</w:t>
      </w:r>
      <w:r>
        <w:rPr>
          <w:rFonts w:asciiTheme="minorEastAsia" w:eastAsiaTheme="minorEastAsia" w:hAnsiTheme="minorEastAsia" w:cstheme="minorEastAsia" w:hint="eastAsia"/>
        </w:rPr>
        <w:t>或标识，以标注贵方的</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会员身份的行为。贵方保证贵方的标识不侵犯任何第三方的权利且贵方完全有义务提供该等同意（如需）。</w:t>
      </w:r>
    </w:p>
    <w:p w14:paraId="13FFB985" w14:textId="77777777" w:rsidR="00E074FC" w:rsidRDefault="00A36F6B">
      <w:pPr>
        <w:rPr>
          <w:rFonts w:ascii="宋体" w:hAnsi="宋体" w:cs="Arial"/>
          <w:kern w:val="0"/>
          <w:sz w:val="20"/>
          <w:szCs w:val="20"/>
        </w:rPr>
      </w:pPr>
      <w:r>
        <w:rPr>
          <w:rFonts w:asciiTheme="minorEastAsia" w:eastAsiaTheme="minorEastAsia" w:hAnsiTheme="minorEastAsia" w:cstheme="minorEastAsia"/>
        </w:rPr>
        <w:t>6.1.13</w:t>
      </w:r>
      <w:r>
        <w:rPr>
          <w:rFonts w:asciiTheme="minorEastAsia" w:eastAsiaTheme="minorEastAsia" w:hAnsiTheme="minorEastAsia" w:cstheme="minorEastAsia" w:hint="eastAsia"/>
        </w:rPr>
        <w:t>贵方应负责确保贵方会员遵守所有用房规则。</w:t>
      </w:r>
    </w:p>
    <w:p w14:paraId="547CCE2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会员不得：</w:t>
      </w:r>
    </w:p>
    <w:p w14:paraId="52FE6A4A" w14:textId="77777777" w:rsidR="00E074FC" w:rsidRDefault="00E074FC">
      <w:pPr>
        <w:rPr>
          <w:rFonts w:ascii="宋体" w:hAnsi="宋体" w:cs="Arial"/>
          <w:b/>
          <w:bCs/>
          <w:i/>
          <w:iCs/>
          <w:kern w:val="0"/>
          <w:sz w:val="20"/>
          <w:szCs w:val="20"/>
        </w:rPr>
      </w:pPr>
    </w:p>
    <w:p w14:paraId="05407FD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6.2.1</w:t>
      </w:r>
      <w:r>
        <w:rPr>
          <w:rFonts w:asciiTheme="minorEastAsia" w:eastAsiaTheme="minorEastAsia" w:hAnsiTheme="minorEastAsia" w:cstheme="minorEastAsia" w:hint="eastAsia"/>
        </w:rPr>
        <w:t>进行任何据合理预期可能对</w:t>
      </w:r>
      <w:r>
        <w:rPr>
          <w:rFonts w:asciiTheme="minorEastAsia" w:eastAsiaTheme="minorEastAsia" w:hAnsiTheme="minorEastAsia" w:cstheme="minorEastAsia"/>
        </w:rPr>
        <w:t xml:space="preserve"> KrSpace</w:t>
      </w:r>
      <w:r>
        <w:rPr>
          <w:rFonts w:asciiTheme="minorEastAsia" w:eastAsiaTheme="minorEastAsia" w:hAnsiTheme="minorEastAsia" w:cstheme="minorEastAsia" w:hint="eastAsia"/>
        </w:rPr>
        <w:t>、任何其他会</w:t>
      </w:r>
      <w:r>
        <w:rPr>
          <w:rFonts w:asciiTheme="minorEastAsia" w:eastAsiaTheme="minorEastAsia" w:hAnsiTheme="minorEastAsia" w:cstheme="minorEastAsia" w:hint="eastAsia"/>
        </w:rPr>
        <w:t>员公司、</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或任何其他会员公司的员工、访客或财产（包括但不限于办公场地）产生破坏性或危险性的活动或导致允许这样的情况发生；</w:t>
      </w:r>
    </w:p>
    <w:p w14:paraId="1674FE40"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6.2.2</w:t>
      </w:r>
      <w:r>
        <w:rPr>
          <w:rFonts w:asciiTheme="minorEastAsia" w:eastAsiaTheme="minorEastAsia" w:hAnsiTheme="minorEastAsia" w:cstheme="minorEastAsia" w:hint="eastAsia"/>
        </w:rPr>
        <w:t>使用服务、场地或办公场所或在社区进行或从事任何非法或冒犯性活动；</w:t>
      </w:r>
    </w:p>
    <w:p w14:paraId="214A97FF"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6.2.3</w:t>
      </w:r>
      <w:r>
        <w:rPr>
          <w:rFonts w:asciiTheme="minorEastAsia" w:eastAsiaTheme="minorEastAsia" w:hAnsiTheme="minorEastAsia" w:cstheme="minorEastAsia" w:hint="eastAsia"/>
        </w:rPr>
        <w:t>提供虚假身份信息；</w:t>
      </w:r>
    </w:p>
    <w:p w14:paraId="45B5D4B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6.2.4</w:t>
      </w:r>
      <w:r>
        <w:rPr>
          <w:rFonts w:asciiTheme="minorEastAsia" w:eastAsiaTheme="minorEastAsia" w:hAnsiTheme="minorEastAsia" w:cstheme="minorEastAsia" w:hint="eastAsia"/>
        </w:rPr>
        <w:t>提取、复制或使用其他会员公司或其会员或访客的任何信息或知识产权，包括但不限于任何保密或专有信息、姓名、肖像、声音、商业名称、商标、服务标志、标识、商业外观、其他标识符号、其他知识产权或其修改或变更版本。本协议终止后，本条规定继续有效；</w:t>
      </w:r>
    </w:p>
    <w:p w14:paraId="6BADA04E"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6.2.5</w:t>
      </w:r>
      <w:r>
        <w:rPr>
          <w:rFonts w:asciiTheme="minorEastAsia" w:eastAsiaTheme="minorEastAsia" w:hAnsiTheme="minorEastAsia" w:cstheme="minorEastAsia" w:hint="eastAsia"/>
        </w:rPr>
        <w:t>未经</w:t>
      </w:r>
      <w:r>
        <w:rPr>
          <w:rFonts w:asciiTheme="minorEastAsia" w:eastAsiaTheme="minorEastAsia" w:hAnsiTheme="minorEastAsia" w:cstheme="minorEastAsia"/>
        </w:rPr>
        <w:t xml:space="preserve"> KrSp</w:t>
      </w:r>
      <w:r>
        <w:rPr>
          <w:rFonts w:asciiTheme="minorEastAsia" w:eastAsiaTheme="minorEastAsia" w:hAnsiTheme="minorEastAsia" w:cstheme="minorEastAsia"/>
        </w:rPr>
        <w:t xml:space="preserve">ace </w:t>
      </w:r>
      <w:r>
        <w:rPr>
          <w:rFonts w:asciiTheme="minorEastAsia" w:eastAsiaTheme="minorEastAsia" w:hAnsiTheme="minorEastAsia" w:cstheme="minorEastAsia" w:hint="eastAsia"/>
        </w:rPr>
        <w:t>事先同意，为任何目的提取、复制或使用</w:t>
      </w:r>
      <w:r>
        <w:rPr>
          <w:rFonts w:asciiTheme="minorEastAsia" w:eastAsiaTheme="minorEastAsia" w:hAnsiTheme="minorEastAsia" w:cstheme="minorEastAsia"/>
        </w:rPr>
        <w:t>“KrSpace”</w:t>
      </w:r>
      <w:r>
        <w:rPr>
          <w:rFonts w:asciiTheme="minorEastAsia" w:eastAsiaTheme="minorEastAsia" w:hAnsiTheme="minorEastAsia" w:cstheme="minorEastAsia" w:hint="eastAsia"/>
        </w:rPr>
        <w:t>或</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任何其他商业名称、商标、服务标志、标识、商业外观、其他标识符号、其他知识产权或其修</w:t>
      </w:r>
      <w:r>
        <w:rPr>
          <w:rFonts w:asciiTheme="minorEastAsia" w:eastAsiaTheme="minorEastAsia" w:hAnsiTheme="minorEastAsia" w:cstheme="minorEastAsia" w:hint="eastAsia"/>
        </w:rPr>
        <w:lastRenderedPageBreak/>
        <w:t>改或变更版本，或为任何目的拍摄、复制或使用场所任何部分的任何照片或图片。本协议终止后，本条规定继续有效；</w:t>
      </w:r>
    </w:p>
    <w:p w14:paraId="7EEBC2E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6.2.6</w:t>
      </w:r>
      <w:r>
        <w:rPr>
          <w:rFonts w:asciiTheme="minorEastAsia" w:eastAsiaTheme="minorEastAsia" w:hAnsiTheme="minorEastAsia" w:cstheme="minorEastAsia" w:hint="eastAsia"/>
        </w:rPr>
        <w:t>将办公场地用作</w:t>
      </w:r>
      <w:r>
        <w:rPr>
          <w:rFonts w:asciiTheme="minorEastAsia" w:eastAsiaTheme="minorEastAsia" w:hAnsiTheme="minorEastAsia" w:cstheme="minorEastAsia"/>
        </w:rPr>
        <w:t>“</w:t>
      </w:r>
      <w:r>
        <w:rPr>
          <w:rFonts w:asciiTheme="minorEastAsia" w:eastAsiaTheme="minorEastAsia" w:hAnsiTheme="minorEastAsia" w:cstheme="minorEastAsia" w:hint="eastAsia"/>
        </w:rPr>
        <w:t>零售</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医疗</w:t>
      </w:r>
      <w:r>
        <w:rPr>
          <w:rFonts w:asciiTheme="minorEastAsia" w:eastAsiaTheme="minorEastAsia" w:hAnsiTheme="minorEastAsia" w:cstheme="minorEastAsia"/>
        </w:rPr>
        <w:t>”“</w:t>
      </w:r>
      <w:r>
        <w:rPr>
          <w:rFonts w:asciiTheme="minorEastAsia" w:eastAsiaTheme="minorEastAsia" w:hAnsiTheme="minorEastAsia" w:cstheme="minorEastAsia" w:hint="eastAsia"/>
        </w:rPr>
        <w:t>教育</w:t>
      </w:r>
      <w:r>
        <w:rPr>
          <w:rFonts w:asciiTheme="minorEastAsia" w:eastAsiaTheme="minorEastAsia" w:hAnsiTheme="minorEastAsia" w:cstheme="minorEastAsia"/>
        </w:rPr>
        <w:t>”“</w:t>
      </w:r>
      <w:r>
        <w:rPr>
          <w:rFonts w:asciiTheme="minorEastAsia" w:eastAsiaTheme="minorEastAsia" w:hAnsiTheme="minorEastAsia" w:cstheme="minorEastAsia" w:hint="eastAsia"/>
        </w:rPr>
        <w:t>培训</w:t>
      </w:r>
      <w:r>
        <w:rPr>
          <w:rFonts w:asciiTheme="minorEastAsia" w:eastAsiaTheme="minorEastAsia" w:hAnsiTheme="minorEastAsia" w:cstheme="minorEastAsia"/>
        </w:rPr>
        <w:t>”</w:t>
      </w:r>
      <w:r>
        <w:rPr>
          <w:rFonts w:asciiTheme="minorEastAsia" w:eastAsiaTheme="minorEastAsia" w:hAnsiTheme="minorEastAsia" w:cstheme="minorEastAsia" w:hint="eastAsia"/>
        </w:rPr>
        <w:t>或其他公众频繁造访的用途；</w:t>
      </w:r>
    </w:p>
    <w:p w14:paraId="35A0E76B"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6.2.7</w:t>
      </w:r>
      <w:r>
        <w:rPr>
          <w:rFonts w:asciiTheme="minorEastAsia" w:eastAsiaTheme="minorEastAsia" w:hAnsiTheme="minorEastAsia" w:cstheme="minorEastAsia" w:hint="eastAsia"/>
        </w:rPr>
        <w:t>复制办公场地或场所的任何钥匙、门卡或其他门禁设备，或将任何钥匙或门卡出借、分享或转让给任何第三方，除非经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78DAC311"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t>在办公场地或场所任何区域内安装任何锁具，除非经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事先授权；</w:t>
      </w:r>
    </w:p>
    <w:p w14:paraId="7B7A632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6.2.</w:t>
      </w:r>
      <w:r>
        <w:rPr>
          <w:rFonts w:asciiTheme="minorEastAsia" w:eastAsiaTheme="minorEastAsia" w:hAnsiTheme="minorEastAsia" w:cstheme="minorEastAsia" w:hint="eastAsia"/>
        </w:rPr>
        <w:t>9</w:t>
      </w:r>
      <w:r>
        <w:rPr>
          <w:rFonts w:asciiTheme="minorEastAsia" w:eastAsiaTheme="minorEastAsia" w:hAnsiTheme="minorEastAsia" w:cstheme="minorEastAsia" w:hint="eastAsia"/>
        </w:rPr>
        <w:t>在访客未作登记且未完成</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政策要求的任何其他手续的情况下，允许访客进入大楼。</w:t>
      </w:r>
    </w:p>
    <w:p w14:paraId="213AB24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6.2.10</w:t>
      </w:r>
      <w:r>
        <w:rPr>
          <w:rFonts w:asciiTheme="minorEastAsia" w:eastAsiaTheme="minorEastAsia" w:hAnsiTheme="minorEastAsia" w:cstheme="minorEastAsia" w:hint="eastAsia"/>
        </w:rPr>
        <w:t>携带任何武器或任何其他攻击性、危险、易燃或爆炸性材料至办公场地。</w:t>
      </w:r>
    </w:p>
    <w:p w14:paraId="63D6F36F" w14:textId="77777777" w:rsidR="00E074FC" w:rsidRDefault="00E074FC">
      <w:pPr>
        <w:rPr>
          <w:rFonts w:asciiTheme="minorEastAsia" w:eastAsiaTheme="minorEastAsia" w:hAnsiTheme="minorEastAsia" w:cstheme="minorEastAsia"/>
        </w:rPr>
      </w:pPr>
    </w:p>
    <w:p w14:paraId="4845E3C2" w14:textId="77777777" w:rsidR="00E074FC" w:rsidRDefault="00A36F6B">
      <w:pPr>
        <w:rPr>
          <w:rFonts w:asciiTheme="minorEastAsia" w:eastAsiaTheme="minorEastAsia" w:hAnsiTheme="minorEastAsia" w:cstheme="minorEastAsia"/>
          <w:b/>
          <w:bCs/>
        </w:rPr>
      </w:pPr>
      <w:r>
        <w:rPr>
          <w:rFonts w:asciiTheme="minorEastAsia" w:eastAsiaTheme="minorEastAsia" w:hAnsiTheme="minorEastAsia" w:cstheme="minorEastAsia"/>
          <w:b/>
          <w:bCs/>
        </w:rPr>
        <w:t>7.</w:t>
      </w:r>
      <w:r>
        <w:rPr>
          <w:rFonts w:asciiTheme="minorEastAsia" w:eastAsiaTheme="minorEastAsia" w:hAnsiTheme="minorEastAsia" w:cstheme="minorEastAsia" w:hint="eastAsia"/>
          <w:b/>
          <w:bCs/>
        </w:rPr>
        <w:t>其他约定</w:t>
      </w:r>
    </w:p>
    <w:p w14:paraId="3C3F5BAC"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7.1</w:t>
      </w:r>
      <w:r>
        <w:rPr>
          <w:rFonts w:asciiTheme="minorEastAsia" w:eastAsiaTheme="minorEastAsia" w:hAnsiTheme="minorEastAsia" w:cstheme="minorEastAsia" w:hint="eastAsia"/>
        </w:rPr>
        <w:t>信息技术。</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未就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网络的安全性作出任何声明或保证。在贵方使用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网络时，</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无法保证特定的可用程度。在使用打印机时，贵方需要在贵方计算机上安装适当的打印机驱动程序。此外，贵方可</w:t>
      </w:r>
      <w:r>
        <w:rPr>
          <w:rFonts w:asciiTheme="minorEastAsia" w:eastAsiaTheme="minorEastAsia" w:hAnsiTheme="minorEastAsia" w:cstheme="minorEastAsia" w:hint="eastAsia"/>
        </w:rPr>
        <w:t>以要求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解决打印、互联网连接或其他方面的问题。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在提供此类服务时，不对贵方设备的任何损害负责，前提是，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不存在疏忽。</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通过有线或无线网络连接向会员提供共享的网络访问。对于希望安装私人有线网络的会员，经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批准，</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允许贵方为独占访问和使用而安装防火墙设备且贵方对移除该安装负责。进行任何该等安装或移除之前，贵方应与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 IT</w:t>
      </w:r>
      <w:r>
        <w:rPr>
          <w:rFonts w:asciiTheme="minorEastAsia" w:eastAsiaTheme="minorEastAsia" w:hAnsiTheme="minorEastAsia" w:cstheme="minorEastAsia" w:hint="eastAsia"/>
        </w:rPr>
        <w:t>团队合作、讨论该安装或移除的实际设置、适当时间、方式和方法及该要求可能产生的额外费用。</w:t>
      </w:r>
      <w:r>
        <w:rPr>
          <w:rFonts w:asciiTheme="minorEastAsia" w:eastAsiaTheme="minorEastAsia" w:hAnsiTheme="minorEastAsia" w:cstheme="minorEastAsia" w:hint="eastAsia"/>
        </w:rPr>
        <w:t>如</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因该安装或移除产生相关费用且贵方未另行支付，</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应从服务预付费中扣除该费用。贵方还应承担因贵方私人安装有线网络产生的相关月度费用。</w:t>
      </w:r>
    </w:p>
    <w:p w14:paraId="65ACB949"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7.2</w:t>
      </w:r>
      <w:r>
        <w:rPr>
          <w:rFonts w:asciiTheme="minorEastAsia" w:eastAsiaTheme="minorEastAsia" w:hAnsiTheme="minorEastAsia" w:cstheme="minorEastAsia" w:hint="eastAsia"/>
        </w:rPr>
        <w:t>责任限制。贵司在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发生的非因</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原因导致的任何及他方的财物纠纷、人身损害、工伤事故等，均由贵司自行处理解决，</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不对此承担任何责任。贵司在</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所有财物自行保管，发生物品被盗、丢失等一切责任由贵司自行承担。</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可提供摄像查看等配合调查。</w:t>
      </w:r>
    </w:p>
    <w:p w14:paraId="2E4D23A0"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7.3</w:t>
      </w:r>
      <w:r>
        <w:rPr>
          <w:rFonts w:asciiTheme="minorEastAsia" w:eastAsiaTheme="minorEastAsia" w:hAnsiTheme="minorEastAsia" w:cstheme="minorEastAsia" w:hint="eastAsia"/>
        </w:rPr>
        <w:t>赔偿。对于因贵方或贵方会员、贵方或贵方会员的访客受邀者、或贵方或上述各方的作为或不作为违反本协议规定而引起的任何及所有索赔（包括第三方索赔）、责任与费用（包括合理律师费），贵方应向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方作出赔偿。贵方或贵方会员、贵方或贵方会员的访客邀请任何人进入场所的任何行为以及由此造成的任何损害，概由贵方负责。未经</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书面同意，贵方不得进行需要</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作出任何实质不利行为的和解或准许、或向任一</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方强加任何义务的偿付行为或和解。对于未经某</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方事先书面同意</w:t>
      </w:r>
      <w:r>
        <w:rPr>
          <w:rFonts w:asciiTheme="minorEastAsia" w:eastAsiaTheme="minorEastAsia" w:hAnsiTheme="minorEastAsia" w:cstheme="minorEastAsia" w:hint="eastAsia"/>
        </w:rPr>
        <w:t>作出的任何偿付行为或和解，该</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方不承担任何责任。</w:t>
      </w:r>
    </w:p>
    <w:p w14:paraId="605C7F80"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7.4</w:t>
      </w:r>
      <w:r>
        <w:rPr>
          <w:rFonts w:asciiTheme="minorEastAsia" w:eastAsiaTheme="minorEastAsia" w:hAnsiTheme="minorEastAsia" w:cstheme="minorEastAsia" w:hint="eastAsia"/>
        </w:rPr>
        <w:t>保险。</w:t>
      </w:r>
    </w:p>
    <w:p w14:paraId="57942B30"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 xml:space="preserve">7.4.1 KrSpace </w:t>
      </w:r>
      <w:r>
        <w:rPr>
          <w:rFonts w:asciiTheme="minorEastAsia" w:eastAsiaTheme="minorEastAsia" w:hAnsiTheme="minorEastAsia" w:cstheme="minorEastAsia" w:hint="eastAsia"/>
        </w:rPr>
        <w:t>提示贵方，贵方应负责在会员期限内以适合贵方业务的形式和金额，持续自费为贵方与贵方会员投保财产险（可选择基本险、综合险、一切险）、雇主责任险，公众责任险。保险范围须涵盖贵方会员或其访客遭受的、以及因未能或被拒绝使用或进入场所全部</w:t>
      </w:r>
    </w:p>
    <w:p w14:paraId="6A49BA89"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或其部分空间而可能造成的财产损失、损害或伤害。</w:t>
      </w:r>
    </w:p>
    <w:p w14:paraId="2985FB6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 xml:space="preserve">7.4.2 KrSpace </w:t>
      </w:r>
      <w:r>
        <w:rPr>
          <w:rFonts w:asciiTheme="minorEastAsia" w:eastAsiaTheme="minorEastAsia" w:hAnsiTheme="minorEastAsia" w:cstheme="minorEastAsia" w:hint="eastAsia"/>
        </w:rPr>
        <w:t>并不强制要求贵方投保，但如贵方投保的：（</w:t>
      </w:r>
      <w:r>
        <w:rPr>
          <w:rFonts w:asciiTheme="minorEastAsia" w:eastAsiaTheme="minorEastAsia" w:hAnsiTheme="minorEastAsia" w:cstheme="minorEastAsia"/>
        </w:rPr>
        <w:t>ⅰ</w:t>
      </w:r>
      <w:r>
        <w:rPr>
          <w:rFonts w:asciiTheme="minorEastAsia" w:eastAsiaTheme="minorEastAsia" w:hAnsiTheme="minorEastAsia" w:cstheme="minorEastAsia" w:hint="eastAsia"/>
        </w:rPr>
        <w:t>）贵方应确保所有该等保单中应将贵方使用</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的场地区域作为保险标的；（</w:t>
      </w:r>
      <w:r>
        <w:rPr>
          <w:rFonts w:asciiTheme="minorEastAsia" w:eastAsiaTheme="minorEastAsia" w:hAnsiTheme="minorEastAsia" w:cstheme="minorEastAsia"/>
        </w:rPr>
        <w:t>ⅱ</w:t>
      </w:r>
      <w:r>
        <w:rPr>
          <w:rFonts w:asciiTheme="minorEastAsia" w:eastAsiaTheme="minorEastAsia" w:hAnsiTheme="minorEastAsia" w:cstheme="minorEastAsia" w:hint="eastAsia"/>
        </w:rPr>
        <w:t>）贵方应确保财产险、公众责任险保单中应将</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作为共同受益人。贵方放弃贵方对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和场所业主可能享有的代位求偿权；（</w:t>
      </w:r>
      <w:r>
        <w:rPr>
          <w:rFonts w:asciiTheme="minorEastAsia" w:eastAsiaTheme="minorEastAsia" w:hAnsiTheme="minorEastAsia" w:cstheme="minorEastAsia"/>
        </w:rPr>
        <w:t>ⅲ</w:t>
      </w:r>
      <w:r>
        <w:rPr>
          <w:rFonts w:asciiTheme="minorEastAsia" w:eastAsiaTheme="minorEastAsia" w:hAnsiTheme="minorEastAsia" w:cstheme="minorEastAsia" w:hint="eastAsia"/>
        </w:rPr>
        <w:t>）贵方如投保雇主责任险的，将免除因</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一方过错而产生的侵权责任。</w:t>
      </w:r>
    </w:p>
    <w:p w14:paraId="140A6BE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lastRenderedPageBreak/>
        <w:t>7.5</w:t>
      </w:r>
      <w:r>
        <w:rPr>
          <w:rFonts w:asciiTheme="minorEastAsia" w:eastAsiaTheme="minorEastAsia" w:hAnsiTheme="minorEastAsia" w:cstheme="minorEastAsia" w:hint="eastAsia"/>
        </w:rPr>
        <w:t>其他会员。</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对其他会员公司、会员或任何其他第三方的行为没有控制权，对其行为概不负责。若会员公司、会员或其受邀者或访客之间产生任何争议，</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并无责任或义务介入、调解该等争议或向任何一方作出赔偿。</w:t>
      </w:r>
    </w:p>
    <w:p w14:paraId="6EDA02FC"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7.6</w:t>
      </w:r>
      <w:r>
        <w:rPr>
          <w:rFonts w:asciiTheme="minorEastAsia" w:eastAsiaTheme="minorEastAsia" w:hAnsiTheme="minorEastAsia" w:cstheme="minorEastAsia" w:hint="eastAsia"/>
        </w:rPr>
        <w:t>隐私。根据</w:t>
      </w:r>
      <w:r>
        <w:rPr>
          <w:rFonts w:asciiTheme="minorEastAsia" w:eastAsiaTheme="minorEastAsia" w:hAnsiTheme="minorEastAsia" w:cstheme="minorEastAsia"/>
        </w:rPr>
        <w:t xml:space="preserve"> krspace.c</w:t>
      </w:r>
      <w:r>
        <w:rPr>
          <w:rFonts w:asciiTheme="minorEastAsia" w:eastAsiaTheme="minorEastAsia" w:hAnsiTheme="minorEastAsia" w:cstheme="minorEastAsia"/>
        </w:rPr>
        <w:t xml:space="preserve">n </w:t>
      </w:r>
      <w:r>
        <w:rPr>
          <w:rFonts w:asciiTheme="minorEastAsia" w:eastAsiaTheme="minorEastAsia" w:hAnsiTheme="minorEastAsia" w:cstheme="minorEastAsia" w:hint="eastAsia"/>
        </w:rPr>
        <w:t>上的隐私政策及全部适用数据保护法，</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收集、处理、传输和保护贵方与贵方会员的个人数据。请注意，除本协议另有约定外，贵方没有义务向</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提供个人信息，</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收集的任何信息将由贵方自愿提供并经贵方签订本协议授权明确同意。贵方特此保证（</w:t>
      </w:r>
      <w:r>
        <w:rPr>
          <w:rFonts w:asciiTheme="minorEastAsia" w:eastAsiaTheme="minorEastAsia" w:hAnsiTheme="minorEastAsia" w:cstheme="minorEastAsia"/>
        </w:rPr>
        <w:t>i</w:t>
      </w:r>
      <w:r>
        <w:rPr>
          <w:rFonts w:asciiTheme="minorEastAsia" w:eastAsiaTheme="minorEastAsia" w:hAnsiTheme="minorEastAsia" w:cstheme="minorEastAsia" w:hint="eastAsia"/>
        </w:rPr>
        <w:t>）告知任何新的或现有会员本条款和隐私政策的规定；（</w:t>
      </w:r>
      <w:r>
        <w:rPr>
          <w:rFonts w:asciiTheme="minorEastAsia" w:eastAsiaTheme="minorEastAsia" w:hAnsiTheme="minorEastAsia" w:cstheme="minorEastAsia"/>
        </w:rPr>
        <w:t>ii</w:t>
      </w:r>
      <w:r>
        <w:rPr>
          <w:rFonts w:asciiTheme="minorEastAsia" w:eastAsiaTheme="minorEastAsia" w:hAnsiTheme="minorEastAsia" w:cstheme="minorEastAsia" w:hint="eastAsia"/>
        </w:rPr>
        <w:t>）必要时，获得该会员关于根据本协议规定收集、处理、传输和保护数据的同意；并（</w:t>
      </w:r>
      <w:r>
        <w:rPr>
          <w:rFonts w:asciiTheme="minorEastAsia" w:eastAsiaTheme="minorEastAsia" w:hAnsiTheme="minorEastAsia" w:cstheme="minorEastAsia"/>
        </w:rPr>
        <w:t>iii</w:t>
      </w:r>
      <w:r>
        <w:rPr>
          <w:rFonts w:asciiTheme="minorEastAsia" w:eastAsiaTheme="minorEastAsia" w:hAnsiTheme="minorEastAsia" w:cstheme="minorEastAsia" w:hint="eastAsia"/>
        </w:rPr>
        <w:t>）根据适用法律，贵方实际收集和处理该会员的个人数据。</w:t>
      </w:r>
    </w:p>
    <w:p w14:paraId="3CB172BC"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7.7</w:t>
      </w:r>
      <w:r>
        <w:rPr>
          <w:rFonts w:asciiTheme="minorEastAsia" w:eastAsiaTheme="minorEastAsia" w:hAnsiTheme="minorEastAsia" w:cstheme="minorEastAsia" w:hint="eastAsia"/>
        </w:rPr>
        <w:t>不可抗力</w:t>
      </w:r>
    </w:p>
    <w:p w14:paraId="7E8B736E"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7.7.1</w:t>
      </w:r>
      <w:r>
        <w:rPr>
          <w:rFonts w:asciiTheme="minorEastAsia" w:eastAsiaTheme="minorEastAsia" w:hAnsiTheme="minorEastAsia" w:cstheme="minorEastAsia" w:hint="eastAsia"/>
        </w:rPr>
        <w:t>事件是指事先不能预见、不能避免并不能克服的客观情况，包括但不限于国家政策改变、战争、地震、台风、水灾、火灾、恐怖事件、其他社会异常事件（如罢工、骚乱）等意外事件。</w:t>
      </w:r>
    </w:p>
    <w:p w14:paraId="46D83AB2"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7.7.2</w:t>
      </w:r>
      <w:r>
        <w:rPr>
          <w:rFonts w:asciiTheme="minorEastAsia" w:eastAsiaTheme="minorEastAsia" w:hAnsiTheme="minorEastAsia" w:cstheme="minorEastAsia" w:hint="eastAsia"/>
        </w:rPr>
        <w:t>遭遇不可抗力事件的一方在事件发生后的</w:t>
      </w:r>
      <w:r>
        <w:rPr>
          <w:rFonts w:asciiTheme="minorEastAsia" w:eastAsiaTheme="minorEastAsia" w:hAnsiTheme="minorEastAsia" w:cstheme="minorEastAsia"/>
        </w:rPr>
        <w:t>3</w:t>
      </w:r>
      <w:r>
        <w:rPr>
          <w:rFonts w:asciiTheme="minorEastAsia" w:eastAsiaTheme="minorEastAsia" w:hAnsiTheme="minorEastAsia" w:cstheme="minorEastAsia" w:hint="eastAsia"/>
        </w:rPr>
        <w:t>个工作日内将遭受不可抗力的情况通知对方，并在事件发生后</w:t>
      </w:r>
      <w:r>
        <w:rPr>
          <w:rFonts w:asciiTheme="minorEastAsia" w:eastAsiaTheme="minorEastAsia" w:hAnsiTheme="minorEastAsia" w:cstheme="minorEastAsia"/>
        </w:rPr>
        <w:t>14</w:t>
      </w:r>
      <w:r>
        <w:rPr>
          <w:rFonts w:asciiTheme="minorEastAsia" w:eastAsiaTheme="minorEastAsia" w:hAnsiTheme="minorEastAsia" w:cstheme="minorEastAsia" w:hint="eastAsia"/>
        </w:rPr>
        <w:t>个工作日内提供不可抗力事件发生的有效证明文件。因不可抗力的发生导致本协议不能履行或履行本协议已失去意义时，贵我双方均可以解除本协议，任何一方不承担违约责任。</w:t>
      </w:r>
    </w:p>
    <w:p w14:paraId="7050A2B1" w14:textId="77777777" w:rsidR="00E074FC" w:rsidRDefault="00E074FC">
      <w:pPr>
        <w:rPr>
          <w:rFonts w:asciiTheme="minorEastAsia" w:eastAsiaTheme="minorEastAsia" w:hAnsiTheme="minorEastAsia" w:cstheme="minorEastAsia"/>
        </w:rPr>
      </w:pPr>
    </w:p>
    <w:p w14:paraId="607E4CF2" w14:textId="77777777" w:rsidR="00E074FC" w:rsidRDefault="00A36F6B">
      <w:pPr>
        <w:rPr>
          <w:rFonts w:asciiTheme="minorEastAsia" w:eastAsiaTheme="minorEastAsia" w:hAnsiTheme="minorEastAsia" w:cstheme="minorEastAsia"/>
          <w:b/>
          <w:bCs/>
        </w:rPr>
      </w:pPr>
      <w:r>
        <w:rPr>
          <w:rFonts w:asciiTheme="minorEastAsia" w:eastAsiaTheme="minorEastAsia" w:hAnsiTheme="minorEastAsia" w:cstheme="minorEastAsia"/>
          <w:b/>
          <w:bCs/>
        </w:rPr>
        <w:t>8.</w:t>
      </w:r>
      <w:r>
        <w:rPr>
          <w:rFonts w:asciiTheme="minorEastAsia" w:eastAsiaTheme="minorEastAsia" w:hAnsiTheme="minorEastAsia" w:cstheme="minorEastAsia" w:hint="eastAsia"/>
          <w:b/>
          <w:bCs/>
        </w:rPr>
        <w:t>诉讼和放弃代表诉讼</w:t>
      </w:r>
    </w:p>
    <w:p w14:paraId="685AC870"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8.1</w:t>
      </w:r>
      <w:r>
        <w:rPr>
          <w:rFonts w:asciiTheme="minorEastAsia" w:eastAsiaTheme="minorEastAsia" w:hAnsiTheme="minorEastAsia" w:cstheme="minorEastAsia" w:hint="eastAsia"/>
        </w:rPr>
        <w:t>准据法。本协议与本协议项下拟议交易受中华人民共和国（</w:t>
      </w:r>
      <w:r>
        <w:rPr>
          <w:rFonts w:asciiTheme="minorEastAsia" w:eastAsiaTheme="minorEastAsia" w:hAnsiTheme="minorEastAsia" w:cstheme="minorEastAsia" w:hint="eastAsia"/>
        </w:rPr>
        <w:t>在本协议中不包括台湾、香港和澳门）法律管辖并据其释义，不考虑其冲突法规定，亦不适用《联合国国际货物买卖合同公约》。</w:t>
      </w:r>
    </w:p>
    <w:p w14:paraId="7DC8596F"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8.2</w:t>
      </w:r>
      <w:r>
        <w:rPr>
          <w:rFonts w:asciiTheme="minorEastAsia" w:eastAsiaTheme="minorEastAsia" w:hAnsiTheme="minorEastAsia" w:cstheme="minorEastAsia" w:hint="eastAsia"/>
        </w:rPr>
        <w:t>审裁地。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w:t>
      </w:r>
      <w:r>
        <w:rPr>
          <w:rFonts w:asciiTheme="minorEastAsia" w:eastAsiaTheme="minorEastAsia" w:hAnsiTheme="minorEastAsia" w:cstheme="minorEastAsia"/>
        </w:rPr>
        <w:t>“</w:t>
      </w:r>
      <w:r>
        <w:rPr>
          <w:rFonts w:asciiTheme="minorEastAsia" w:eastAsiaTheme="minorEastAsia" w:hAnsiTheme="minorEastAsia" w:cstheme="minorEastAsia" w:hint="eastAsia"/>
        </w:rPr>
        <w:t>朝阳法院</w:t>
      </w:r>
      <w:r>
        <w:rPr>
          <w:rFonts w:asciiTheme="minorEastAsia" w:eastAsiaTheme="minorEastAsia" w:hAnsiTheme="minorEastAsia" w:cstheme="minorEastAsia"/>
        </w:rPr>
        <w:t>”</w:t>
      </w:r>
      <w:r>
        <w:rPr>
          <w:rFonts w:asciiTheme="minorEastAsia" w:eastAsiaTheme="minorEastAsia" w:hAnsiTheme="minorEastAsia" w:cstheme="minorEastAsia" w:hint="eastAsia"/>
        </w:rPr>
        <w:t>）进行审理。</w:t>
      </w:r>
    </w:p>
    <w:p w14:paraId="0A1BF4FC" w14:textId="77777777" w:rsidR="00E074FC" w:rsidRDefault="00E074FC">
      <w:pPr>
        <w:rPr>
          <w:rFonts w:ascii="宋体" w:hAnsi="宋体" w:cs="Arial"/>
          <w:kern w:val="0"/>
          <w:sz w:val="20"/>
          <w:szCs w:val="20"/>
        </w:rPr>
      </w:pPr>
    </w:p>
    <w:p w14:paraId="6D920C2F" w14:textId="77777777" w:rsidR="00E074FC" w:rsidRDefault="00A36F6B">
      <w:pPr>
        <w:rPr>
          <w:rFonts w:asciiTheme="minorEastAsia" w:eastAsiaTheme="minorEastAsia" w:hAnsiTheme="minorEastAsia" w:cstheme="minorEastAsia"/>
          <w:b/>
          <w:bCs/>
        </w:rPr>
      </w:pPr>
      <w:r>
        <w:rPr>
          <w:rFonts w:asciiTheme="minorEastAsia" w:eastAsiaTheme="minorEastAsia" w:hAnsiTheme="minorEastAsia" w:cstheme="minorEastAsia"/>
          <w:b/>
          <w:bCs/>
        </w:rPr>
        <w:t>9.</w:t>
      </w:r>
      <w:r>
        <w:rPr>
          <w:rFonts w:asciiTheme="minorEastAsia" w:eastAsiaTheme="minorEastAsia" w:hAnsiTheme="minorEastAsia" w:cstheme="minorEastAsia" w:hint="eastAsia"/>
          <w:b/>
          <w:bCs/>
        </w:rPr>
        <w:t>附则</w:t>
      </w:r>
    </w:p>
    <w:p w14:paraId="16EA607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w:t>
      </w:r>
      <w:r>
        <w:rPr>
          <w:rFonts w:asciiTheme="minorEastAsia" w:eastAsiaTheme="minorEastAsia" w:hAnsiTheme="minorEastAsia" w:cstheme="minorEastAsia" w:hint="eastAsia"/>
        </w:rPr>
        <w:t>协议性质；双方关系。全部办公场地属</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财产，由</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拥有并控制。</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授予贵方</w:t>
      </w:r>
      <w:r>
        <w:rPr>
          <w:rFonts w:asciiTheme="minorEastAsia" w:eastAsiaTheme="minorEastAsia" w:hAnsiTheme="minorEastAsia" w:cstheme="minorEastAsia" w:hint="eastAsia"/>
        </w:rPr>
        <w:t>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共同使用办公场地的权利，以便</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向贵方提供服务。尽管本协议有任何相反规定，贵我双方同意，双方关系并非常规意义上的业主</w:t>
      </w:r>
      <w:r>
        <w:rPr>
          <w:rFonts w:asciiTheme="minorEastAsia" w:eastAsiaTheme="minorEastAsia" w:hAnsiTheme="minorEastAsia" w:cstheme="minorEastAsia"/>
        </w:rPr>
        <w:t>-</w:t>
      </w:r>
      <w:r>
        <w:rPr>
          <w:rFonts w:asciiTheme="minorEastAsia" w:eastAsiaTheme="minorEastAsia" w:hAnsiTheme="minorEastAsia" w:cstheme="minorEastAsia" w:hint="eastAsia"/>
        </w:rPr>
        <w:t>租客或出租方</w:t>
      </w:r>
      <w:r>
        <w:rPr>
          <w:rFonts w:asciiTheme="minorEastAsia" w:eastAsiaTheme="minorEastAsia" w:hAnsiTheme="minorEastAsia" w:cstheme="minorEastAsia"/>
        </w:rPr>
        <w:t>-</w:t>
      </w:r>
      <w:r>
        <w:rPr>
          <w:rFonts w:asciiTheme="minorEastAsia" w:eastAsiaTheme="minorEastAsia" w:hAnsiTheme="minorEastAsia" w:cstheme="minorEastAsia" w:hint="eastAsia"/>
        </w:rPr>
        <w:t>承租方关系，本协议不得被解释为授予贵方或任何会员对</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w:t>
      </w:r>
      <w:r>
        <w:rPr>
          <w:rFonts w:asciiTheme="minorEastAsia" w:eastAsiaTheme="minorEastAsia" w:hAnsiTheme="minorEastAsia" w:cstheme="minorEastAsia" w:hint="eastAsia"/>
        </w:rPr>
        <w:t>不得以任何方式对双方关系作出不实陈述。</w:t>
      </w:r>
    </w:p>
    <w:p w14:paraId="38834C3C"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9.2</w:t>
      </w:r>
      <w:r>
        <w:rPr>
          <w:rFonts w:asciiTheme="minorEastAsia" w:eastAsiaTheme="minorEastAsia" w:hAnsiTheme="minorEastAsia" w:cstheme="minorEastAsia" w:hint="eastAsia"/>
        </w:rPr>
        <w:t>协议修订。会员服务费与超额费的修订适用第</w:t>
      </w:r>
      <w:r>
        <w:rPr>
          <w:rFonts w:asciiTheme="minorEastAsia" w:eastAsiaTheme="minorEastAsia" w:hAnsiTheme="minorEastAsia" w:cstheme="minorEastAsia"/>
        </w:rPr>
        <w:t>4.2</w:t>
      </w:r>
      <w:r>
        <w:rPr>
          <w:rFonts w:asciiTheme="minorEastAsia" w:eastAsiaTheme="minorEastAsia" w:hAnsiTheme="minorEastAsia" w:cstheme="minorEastAsia" w:hint="eastAsia"/>
        </w:rPr>
        <w:t>条</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第</w:t>
      </w:r>
      <w:r>
        <w:rPr>
          <w:rFonts w:asciiTheme="minorEastAsia" w:eastAsiaTheme="minorEastAsia" w:hAnsiTheme="minorEastAsia" w:cstheme="minorEastAsia" w:hint="eastAsia"/>
        </w:rPr>
        <w:t>4.4</w:t>
      </w:r>
      <w:r>
        <w:rPr>
          <w:rFonts w:asciiTheme="minorEastAsia" w:eastAsiaTheme="minorEastAsia" w:hAnsiTheme="minorEastAsia" w:cstheme="minorEastAsia" w:hint="eastAsia"/>
        </w:rPr>
        <w:t>条</w:t>
      </w:r>
      <w:r>
        <w:rPr>
          <w:rFonts w:asciiTheme="minorEastAsia" w:eastAsiaTheme="minorEastAsia" w:hAnsiTheme="minorEastAsia" w:cstheme="minorEastAsia" w:hint="eastAsia"/>
        </w:rPr>
        <w:t>规定。</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将不时修订本协议其他条款，并使用包括但不限于书面、</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推送、本协议指定的电子邮箱等形式通知贵方。自</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发送该等修订内容的通知之日起满</w:t>
      </w:r>
      <w:r>
        <w:rPr>
          <w:rFonts w:asciiTheme="minorEastAsia" w:eastAsiaTheme="minorEastAsia" w:hAnsiTheme="minorEastAsia" w:cstheme="minorEastAsia"/>
        </w:rPr>
        <w:t>7</w:t>
      </w:r>
      <w:r>
        <w:rPr>
          <w:rFonts w:asciiTheme="minorEastAsia" w:eastAsiaTheme="minorEastAsia" w:hAnsiTheme="minorEastAsia" w:cstheme="minorEastAsia" w:hint="eastAsia"/>
        </w:rPr>
        <w:t>个日历日后，视为贵方已接受协议新条款规定。超出上述时间继续使用办公场地或服务的，视为接受新条款规定。</w:t>
      </w:r>
    </w:p>
    <w:p w14:paraId="20106A92"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9.3</w:t>
      </w:r>
      <w:r>
        <w:rPr>
          <w:rFonts w:asciiTheme="minorEastAsia" w:eastAsiaTheme="minorEastAsia" w:hAnsiTheme="minorEastAsia" w:cstheme="minorEastAsia" w:hint="eastAsia"/>
        </w:rPr>
        <w:t>弃权。任何一方的任何作为或不作为不得视为该方放弃其于本协议项下的权利或救济，弃权一方以书面形式签字确认弃权者除外。</w:t>
      </w:r>
    </w:p>
    <w:p w14:paraId="30D53589"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lastRenderedPageBreak/>
        <w:t>9.4</w:t>
      </w:r>
      <w:r>
        <w:rPr>
          <w:rFonts w:asciiTheme="minorEastAsia" w:eastAsiaTheme="minorEastAsia" w:hAnsiTheme="minorEastAsia" w:cstheme="minorEastAsia" w:hint="eastAsia"/>
        </w:rPr>
        <w:t>从属关系。本协议从属于并受制于</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就场所与业主签署的租约、任何补充文件以及对</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与业主之间的租约进行约束与规范的任何其他协议。但前述规定并不默示存在任何涉及不动产权益的转租或其他类似关系。</w:t>
      </w:r>
    </w:p>
    <w:p w14:paraId="7E73A215" w14:textId="77777777" w:rsidR="00E074FC" w:rsidRDefault="00A36F6B">
      <w:pPr>
        <w:rPr>
          <w:rFonts w:ascii="宋体" w:hAnsi="宋体" w:cs="Arial"/>
          <w:kern w:val="0"/>
          <w:sz w:val="20"/>
          <w:szCs w:val="20"/>
        </w:rPr>
      </w:pPr>
      <w:r>
        <w:rPr>
          <w:rFonts w:asciiTheme="minorEastAsia" w:eastAsiaTheme="minorEastAsia" w:hAnsiTheme="minorEastAsia" w:cstheme="minorEastAsia"/>
        </w:rPr>
        <w:t>9.5</w:t>
      </w:r>
      <w:r>
        <w:rPr>
          <w:rFonts w:asciiTheme="minorEastAsia" w:eastAsiaTheme="minorEastAsia" w:hAnsiTheme="minorEastAsia" w:cstheme="minorEastAsia" w:hint="eastAsia"/>
        </w:rPr>
        <w:t>特别事件。因超出</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合理控制范围的任何事由或情况而导致</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延迟或未履行本协议的情形下，包括但不限于：</w:t>
      </w:r>
      <w:r>
        <w:rPr>
          <w:rFonts w:asciiTheme="minorEastAsia" w:eastAsiaTheme="minorEastAsia" w:hAnsiTheme="minorEastAsia" w:cstheme="minorEastAsia"/>
        </w:rPr>
        <w:t>(i)</w:t>
      </w:r>
      <w:r>
        <w:rPr>
          <w:rFonts w:asciiTheme="minorEastAsia" w:eastAsiaTheme="minorEastAsia" w:hAnsiTheme="minorEastAsia" w:cstheme="minorEastAsia" w:hint="eastAsia"/>
        </w:rPr>
        <w:t>场所施工发生延迟或变更，或</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获得任何场所内任何空间的能力受到影响；及（</w:t>
      </w:r>
      <w:r>
        <w:rPr>
          <w:rFonts w:asciiTheme="minorEastAsia" w:eastAsiaTheme="minorEastAsia" w:hAnsiTheme="minorEastAsia" w:cstheme="minorEastAsia"/>
        </w:rPr>
        <w:t>ii</w:t>
      </w:r>
      <w:r>
        <w:rPr>
          <w:rFonts w:asciiTheme="minorEastAsia" w:eastAsiaTheme="minorEastAsia" w:hAnsiTheme="minorEastAsia" w:cstheme="minorEastAsia" w:hint="eastAsia"/>
        </w:rPr>
        <w:t>）因属于</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相关场所业主控制范围之内的情况而导致延</w:t>
      </w:r>
      <w:r>
        <w:rPr>
          <w:rFonts w:asciiTheme="minorEastAsia" w:eastAsiaTheme="minorEastAsia" w:hAnsiTheme="minorEastAsia" w:cstheme="minorEastAsia" w:hint="eastAsia"/>
        </w:rPr>
        <w:t>迟或未履行，</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不承担任何责任，且不得视为</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未履行或违反本协议。</w:t>
      </w:r>
    </w:p>
    <w:p w14:paraId="351DED40"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9.6</w:t>
      </w:r>
      <w:r>
        <w:rPr>
          <w:rFonts w:asciiTheme="minorEastAsia" w:eastAsiaTheme="minorEastAsia" w:hAnsiTheme="minorEastAsia" w:cstheme="minorEastAsia" w:hint="eastAsia"/>
        </w:rPr>
        <w:t>可分割性。一切</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官网（</w:t>
      </w:r>
      <w:r>
        <w:rPr>
          <w:rFonts w:asciiTheme="minorEastAsia" w:eastAsiaTheme="minorEastAsia" w:hAnsiTheme="minorEastAsia" w:cstheme="minorEastAsia"/>
        </w:rPr>
        <w:t xml:space="preserve"> krspace.cn </w:t>
      </w:r>
      <w:r>
        <w:rPr>
          <w:rFonts w:asciiTheme="minorEastAsia" w:eastAsiaTheme="minorEastAsia" w:hAnsiTheme="minorEastAsia" w:cstheme="minorEastAsia" w:hint="eastAsia"/>
        </w:rPr>
        <w:t>）和会员的管理公约均为本协议不可分割的部分，各方须为遵守。</w:t>
      </w:r>
      <w:r>
        <w:rPr>
          <w:rFonts w:asciiTheme="minorEastAsia" w:eastAsiaTheme="minorEastAsia" w:hAnsiTheme="minorEastAsia" w:cstheme="minorEastAsia"/>
        </w:rPr>
        <w:t xml:space="preserve">KrSpace </w:t>
      </w:r>
      <w:r>
        <w:rPr>
          <w:rFonts w:asciiTheme="minorEastAsia" w:eastAsiaTheme="minorEastAsia" w:hAnsiTheme="minorEastAsia" w:cstheme="minorEastAsia" w:hint="eastAsia"/>
        </w:rPr>
        <w:t>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14:paraId="5823803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9.7</w:t>
      </w:r>
      <w:r>
        <w:rPr>
          <w:rFonts w:asciiTheme="minorEastAsia" w:eastAsiaTheme="minorEastAsia" w:hAnsiTheme="minorEastAsia" w:cstheme="minorEastAsia" w:hint="eastAsia"/>
        </w:rPr>
        <w:t>继续有效。本协议终止或到期后，第</w:t>
      </w:r>
      <w:r>
        <w:rPr>
          <w:rFonts w:asciiTheme="minorEastAsia" w:eastAsiaTheme="minorEastAsia" w:hAnsiTheme="minorEastAsia" w:cstheme="minorEastAsia"/>
        </w:rPr>
        <w:t>1</w:t>
      </w:r>
      <w:r>
        <w:rPr>
          <w:rFonts w:asciiTheme="minorEastAsia" w:eastAsiaTheme="minorEastAsia" w:hAnsiTheme="minorEastAsia" w:cstheme="minorEastAsia" w:hint="eastAsia"/>
        </w:rPr>
        <w:t>条、第</w:t>
      </w:r>
      <w:r>
        <w:rPr>
          <w:rFonts w:asciiTheme="minorEastAsia" w:eastAsiaTheme="minorEastAsia" w:hAnsiTheme="minorEastAsia" w:cstheme="minorEastAsia"/>
        </w:rPr>
        <w:t>2.3</w:t>
      </w:r>
      <w:r>
        <w:rPr>
          <w:rFonts w:asciiTheme="minorEastAsia" w:eastAsiaTheme="minorEastAsia" w:hAnsiTheme="minorEastAsia" w:cstheme="minorEastAsia" w:hint="eastAsia"/>
        </w:rPr>
        <w:t>条、第</w:t>
      </w:r>
      <w:r>
        <w:rPr>
          <w:rFonts w:asciiTheme="minorEastAsia" w:eastAsiaTheme="minorEastAsia" w:hAnsiTheme="minorEastAsia" w:cstheme="minorEastAsia"/>
        </w:rPr>
        <w:t>4</w:t>
      </w:r>
      <w:r>
        <w:rPr>
          <w:rFonts w:asciiTheme="minorEastAsia" w:eastAsiaTheme="minorEastAsia" w:hAnsiTheme="minorEastAsia" w:cstheme="minorEastAsia" w:hint="eastAsia"/>
        </w:rPr>
        <w:t>条（仍有未付款项时）、第</w:t>
      </w:r>
      <w:r>
        <w:rPr>
          <w:rFonts w:asciiTheme="minorEastAsia" w:eastAsiaTheme="minorEastAsia" w:hAnsiTheme="minorEastAsia" w:cstheme="minorEastAsia"/>
        </w:rPr>
        <w:t>5.</w:t>
      </w:r>
      <w:r>
        <w:rPr>
          <w:rFonts w:asciiTheme="minorEastAsia" w:eastAsiaTheme="minorEastAsia" w:hAnsiTheme="minorEastAsia" w:cstheme="minorEastAsia"/>
        </w:rPr>
        <w:t>3</w:t>
      </w:r>
      <w:r>
        <w:rPr>
          <w:rFonts w:asciiTheme="minorEastAsia" w:eastAsiaTheme="minorEastAsia" w:hAnsiTheme="minorEastAsia" w:cstheme="minorEastAsia" w:hint="eastAsia"/>
        </w:rPr>
        <w:t>条、第</w:t>
      </w:r>
      <w:r>
        <w:rPr>
          <w:rFonts w:asciiTheme="minorEastAsia" w:eastAsiaTheme="minorEastAsia" w:hAnsiTheme="minorEastAsia" w:cstheme="minorEastAsia"/>
        </w:rPr>
        <w:t>5.6</w:t>
      </w:r>
      <w:r>
        <w:rPr>
          <w:rFonts w:asciiTheme="minorEastAsia" w:eastAsiaTheme="minorEastAsia" w:hAnsiTheme="minorEastAsia" w:cstheme="minorEastAsia" w:hint="eastAsia"/>
        </w:rPr>
        <w:t>条、第</w:t>
      </w:r>
      <w:r>
        <w:rPr>
          <w:rFonts w:asciiTheme="minorEastAsia" w:eastAsiaTheme="minorEastAsia" w:hAnsiTheme="minorEastAsia" w:cstheme="minorEastAsia"/>
        </w:rPr>
        <w:t>5.7</w:t>
      </w:r>
      <w:r>
        <w:rPr>
          <w:rFonts w:asciiTheme="minorEastAsia" w:eastAsiaTheme="minorEastAsia" w:hAnsiTheme="minorEastAsia" w:cstheme="minorEastAsia" w:hint="eastAsia"/>
        </w:rPr>
        <w:t>条、第</w:t>
      </w:r>
      <w:r>
        <w:rPr>
          <w:rFonts w:asciiTheme="minorEastAsia" w:eastAsiaTheme="minorEastAsia" w:hAnsiTheme="minorEastAsia" w:cstheme="minorEastAsia"/>
        </w:rPr>
        <w:t>5.8</w:t>
      </w:r>
      <w:r>
        <w:rPr>
          <w:rFonts w:asciiTheme="minorEastAsia" w:eastAsiaTheme="minorEastAsia" w:hAnsiTheme="minorEastAsia" w:cstheme="minorEastAsia" w:hint="eastAsia"/>
        </w:rPr>
        <w:t>条、第</w:t>
      </w:r>
      <w:r>
        <w:rPr>
          <w:rFonts w:asciiTheme="minorEastAsia" w:eastAsiaTheme="minorEastAsia" w:hAnsiTheme="minorEastAsia" w:cstheme="minorEastAsia"/>
        </w:rPr>
        <w:t>6.2</w:t>
      </w:r>
      <w:r>
        <w:rPr>
          <w:rFonts w:asciiTheme="minorEastAsia" w:eastAsiaTheme="minorEastAsia" w:hAnsiTheme="minorEastAsia" w:cstheme="minorEastAsia" w:hint="eastAsia"/>
        </w:rPr>
        <w:t>条，第</w:t>
      </w:r>
      <w:r>
        <w:rPr>
          <w:rFonts w:asciiTheme="minorEastAsia" w:eastAsiaTheme="minorEastAsia" w:hAnsiTheme="minorEastAsia" w:cstheme="minorEastAsia"/>
        </w:rPr>
        <w:t>7.1</w:t>
      </w:r>
      <w:r>
        <w:rPr>
          <w:rFonts w:asciiTheme="minorEastAsia" w:eastAsiaTheme="minorEastAsia" w:hAnsiTheme="minorEastAsia" w:cstheme="minorEastAsia" w:hint="eastAsia"/>
        </w:rPr>
        <w:t>条至</w:t>
      </w:r>
      <w:r>
        <w:rPr>
          <w:rFonts w:asciiTheme="minorEastAsia" w:eastAsiaTheme="minorEastAsia" w:hAnsiTheme="minorEastAsia" w:cstheme="minorEastAsia"/>
        </w:rPr>
        <w:t>7.3</w:t>
      </w:r>
      <w:r>
        <w:rPr>
          <w:rFonts w:asciiTheme="minorEastAsia" w:eastAsiaTheme="minorEastAsia" w:hAnsiTheme="minorEastAsia" w:cstheme="minorEastAsia" w:hint="eastAsia"/>
        </w:rPr>
        <w:t>条、第</w:t>
      </w:r>
      <w:r>
        <w:rPr>
          <w:rFonts w:asciiTheme="minorEastAsia" w:eastAsiaTheme="minorEastAsia" w:hAnsiTheme="minorEastAsia" w:cstheme="minorEastAsia"/>
        </w:rPr>
        <w:t>8</w:t>
      </w:r>
      <w:r>
        <w:rPr>
          <w:rFonts w:asciiTheme="minorEastAsia" w:eastAsiaTheme="minorEastAsia" w:hAnsiTheme="minorEastAsia" w:cstheme="minorEastAsia" w:hint="eastAsia"/>
        </w:rPr>
        <w:t>条、第</w:t>
      </w:r>
      <w:r>
        <w:rPr>
          <w:rFonts w:asciiTheme="minorEastAsia" w:eastAsiaTheme="minorEastAsia" w:hAnsiTheme="minorEastAsia" w:cstheme="minorEastAsia"/>
        </w:rPr>
        <w:t>9</w:t>
      </w:r>
      <w:r>
        <w:rPr>
          <w:rFonts w:asciiTheme="minorEastAsia" w:eastAsiaTheme="minorEastAsia" w:hAnsiTheme="minorEastAsia" w:cstheme="minorEastAsia" w:hint="eastAsia"/>
        </w:rPr>
        <w:t>条以及据合理预期应在本协议终止或到期后继续有效的所有其他条款，应继续有效。</w:t>
      </w:r>
    </w:p>
    <w:p w14:paraId="64F9F719"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9.8</w:t>
      </w:r>
      <w:r>
        <w:rPr>
          <w:rFonts w:asciiTheme="minorEastAsia" w:eastAsiaTheme="minorEastAsia" w:hAnsiTheme="minorEastAsia" w:cstheme="minorEastAsia" w:hint="eastAsia"/>
        </w:rPr>
        <w:t>通知。本协议项下所有通知均应可通过书面函件、本协议指定的电子邮件、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推送等形式发送；如以书面形式发出的，自发出</w:t>
      </w:r>
      <w:r>
        <w:rPr>
          <w:rFonts w:asciiTheme="minorEastAsia" w:eastAsiaTheme="minorEastAsia" w:hAnsiTheme="minorEastAsia" w:cstheme="minorEastAsia"/>
        </w:rPr>
        <w:t>48</w:t>
      </w:r>
      <w:r>
        <w:rPr>
          <w:rFonts w:asciiTheme="minorEastAsia" w:eastAsiaTheme="minorEastAsia" w:hAnsiTheme="minorEastAsia" w:cstheme="minorEastAsia" w:hint="eastAsia"/>
        </w:rPr>
        <w:t>小时后视为送达；如以电子邮件、</w:t>
      </w:r>
      <w:r>
        <w:rPr>
          <w:rFonts w:asciiTheme="minorEastAsia" w:eastAsiaTheme="minorEastAsia" w:hAnsiTheme="minorEastAsia" w:cstheme="minorEastAsia"/>
        </w:rPr>
        <w:t>APP</w:t>
      </w:r>
      <w:r>
        <w:rPr>
          <w:rFonts w:asciiTheme="minorEastAsia" w:eastAsiaTheme="minorEastAsia" w:hAnsiTheme="minorEastAsia" w:cstheme="minorEastAsia" w:hint="eastAsia"/>
        </w:rPr>
        <w:t>推送等形式发出的，发出即视为已送达。</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可酌情合理决定</w:t>
      </w:r>
      <w:r>
        <w:rPr>
          <w:rFonts w:asciiTheme="minorEastAsia" w:eastAsiaTheme="minorEastAsia" w:hAnsiTheme="minorEastAsia" w:cstheme="minorEastAsia" w:hint="eastAsia"/>
        </w:rPr>
        <w:t>采用何种方式</w:t>
      </w:r>
      <w:r>
        <w:rPr>
          <w:rFonts w:asciiTheme="minorEastAsia" w:eastAsiaTheme="minorEastAsia" w:hAnsiTheme="minorEastAsia" w:cstheme="minorEastAsia" w:hint="eastAsia"/>
        </w:rPr>
        <w:t>向管理员发送通知。与本协议相关的</w:t>
      </w:r>
      <w:r>
        <w:rPr>
          <w:rFonts w:asciiTheme="minorEastAsia" w:eastAsiaTheme="minorEastAsia" w:hAnsiTheme="minorEastAsia" w:cstheme="minorEastAsia" w:hint="eastAsia"/>
        </w:rPr>
        <w:t>任何</w:t>
      </w:r>
      <w:r>
        <w:rPr>
          <w:rFonts w:asciiTheme="minorEastAsia" w:eastAsiaTheme="minorEastAsia" w:hAnsiTheme="minorEastAsia" w:cstheme="minorEastAsia" w:hint="eastAsia"/>
        </w:rPr>
        <w:t>通知应由管理员发送。</w:t>
      </w:r>
    </w:p>
    <w:p w14:paraId="64895A5D"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若贵方多个管理员不同时段发出的通知内容相互矛盾的，以</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收到最后通知内容为准</w:t>
      </w:r>
      <w:r>
        <w:rPr>
          <w:rFonts w:asciiTheme="minorEastAsia" w:eastAsiaTheme="minorEastAsia" w:hAnsiTheme="minorEastAsia" w:cstheme="minorEastAsia" w:hint="eastAsia"/>
        </w:rPr>
        <w:t>.</w:t>
      </w:r>
    </w:p>
    <w:p w14:paraId="045C8B4A"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9.9</w:t>
      </w:r>
      <w:r>
        <w:rPr>
          <w:rFonts w:asciiTheme="minorEastAsia" w:eastAsiaTheme="minorEastAsia" w:hAnsiTheme="minorEastAsia" w:cstheme="minorEastAsia" w:hint="eastAsia"/>
        </w:rPr>
        <w:t>标题；释义。本协议标题仅为方便而设，不得用于对本协议任何条款作出解释或释义。本协议中使用</w:t>
      </w:r>
      <w:r>
        <w:rPr>
          <w:rFonts w:asciiTheme="minorEastAsia" w:eastAsiaTheme="minorEastAsia" w:hAnsiTheme="minorEastAsia" w:cstheme="minorEastAsia"/>
        </w:rPr>
        <w:t>“</w:t>
      </w:r>
      <w:r>
        <w:rPr>
          <w:rFonts w:asciiTheme="minorEastAsia" w:eastAsiaTheme="minorEastAsia" w:hAnsiTheme="minorEastAsia" w:cstheme="minorEastAsia" w:hint="eastAsia"/>
        </w:rPr>
        <w:t>包括</w:t>
      </w:r>
      <w:r>
        <w:rPr>
          <w:rFonts w:asciiTheme="minorEastAsia" w:eastAsiaTheme="minorEastAsia" w:hAnsiTheme="minorEastAsia" w:cstheme="minorEastAsia"/>
        </w:rPr>
        <w:t>”</w:t>
      </w:r>
      <w:r>
        <w:rPr>
          <w:rFonts w:asciiTheme="minorEastAsia" w:eastAsiaTheme="minorEastAsia" w:hAnsiTheme="minorEastAsia" w:cstheme="minorEastAsia" w:hint="eastAsia"/>
        </w:rPr>
        <w:t>、</w:t>
      </w:r>
      <w:r>
        <w:rPr>
          <w:rFonts w:asciiTheme="minorEastAsia" w:eastAsiaTheme="minorEastAsia" w:hAnsiTheme="minorEastAsia" w:cstheme="minorEastAsia"/>
        </w:rPr>
        <w:t>“</w:t>
      </w:r>
      <w:r>
        <w:rPr>
          <w:rFonts w:asciiTheme="minorEastAsia" w:eastAsiaTheme="minorEastAsia" w:hAnsiTheme="minorEastAsia" w:cstheme="minorEastAsia" w:hint="eastAsia"/>
        </w:rPr>
        <w:t>例如</w:t>
      </w:r>
      <w:r>
        <w:rPr>
          <w:rFonts w:asciiTheme="minorEastAsia" w:eastAsiaTheme="minorEastAsia" w:hAnsiTheme="minorEastAsia" w:cstheme="minorEastAsia"/>
        </w:rPr>
        <w:t>”</w:t>
      </w:r>
      <w:r>
        <w:rPr>
          <w:rFonts w:asciiTheme="minorEastAsia" w:eastAsiaTheme="minorEastAsia" w:hAnsiTheme="minorEastAsia" w:cstheme="minorEastAsia" w:hint="eastAsia"/>
        </w:rPr>
        <w:t>或</w:t>
      </w:r>
      <w:r>
        <w:rPr>
          <w:rFonts w:asciiTheme="minorEastAsia" w:eastAsiaTheme="minorEastAsia" w:hAnsiTheme="minorEastAsia" w:cstheme="minorEastAsia"/>
        </w:rPr>
        <w:t>“</w:t>
      </w:r>
      <w:r>
        <w:rPr>
          <w:rFonts w:asciiTheme="minorEastAsia" w:eastAsiaTheme="minorEastAsia" w:hAnsiTheme="minorEastAsia" w:cstheme="minorEastAsia" w:hint="eastAsia"/>
        </w:rPr>
        <w:t>譬如</w:t>
      </w:r>
      <w:r>
        <w:rPr>
          <w:rFonts w:asciiTheme="minorEastAsia" w:eastAsiaTheme="minorEastAsia" w:hAnsiTheme="minorEastAsia" w:cstheme="minorEastAsia"/>
        </w:rPr>
        <w:t>”</w:t>
      </w:r>
      <w:r>
        <w:rPr>
          <w:rFonts w:asciiTheme="minorEastAsia" w:eastAsiaTheme="minorEastAsia" w:hAnsiTheme="minorEastAsia" w:cstheme="minorEastAsia" w:hint="eastAsia"/>
        </w:rPr>
        <w:t>等表达应酌情理解为其后紧跟</w:t>
      </w:r>
      <w:r>
        <w:rPr>
          <w:rFonts w:asciiTheme="minorEastAsia" w:eastAsiaTheme="minorEastAsia" w:hAnsiTheme="minorEastAsia" w:cstheme="minorEastAsia"/>
        </w:rPr>
        <w:t>“</w:t>
      </w:r>
      <w:r>
        <w:rPr>
          <w:rFonts w:asciiTheme="minorEastAsia" w:eastAsiaTheme="minorEastAsia" w:hAnsiTheme="minorEastAsia" w:cstheme="minorEastAsia" w:hint="eastAsia"/>
        </w:rPr>
        <w:t>但不限于</w:t>
      </w:r>
      <w:r>
        <w:rPr>
          <w:rFonts w:asciiTheme="minorEastAsia" w:eastAsiaTheme="minorEastAsia" w:hAnsiTheme="minorEastAsia" w:cstheme="minorEastAsia"/>
        </w:rPr>
        <w:t>”</w:t>
      </w:r>
      <w:r>
        <w:rPr>
          <w:rFonts w:asciiTheme="minorEastAsia" w:eastAsiaTheme="minorEastAsia" w:hAnsiTheme="minorEastAsia" w:cstheme="minorEastAsia" w:hint="eastAsia"/>
        </w:rPr>
        <w:t>。本协议提及的一天中的任何时间指办公场地所在时区的时间。</w:t>
      </w:r>
    </w:p>
    <w:p w14:paraId="6D583FC4" w14:textId="77777777" w:rsidR="00E074FC" w:rsidRDefault="00A36F6B">
      <w:pPr>
        <w:rPr>
          <w:rFonts w:ascii="宋体" w:hAnsi="宋体" w:cs="Arial"/>
          <w:kern w:val="0"/>
          <w:sz w:val="20"/>
          <w:szCs w:val="20"/>
        </w:rPr>
      </w:pPr>
      <w:r>
        <w:rPr>
          <w:rFonts w:asciiTheme="minorEastAsia" w:eastAsiaTheme="minorEastAsia" w:hAnsiTheme="minorEastAsia" w:cstheme="minorEastAsia"/>
        </w:rPr>
        <w:t>9.10</w:t>
      </w:r>
      <w:r>
        <w:rPr>
          <w:rFonts w:asciiTheme="minorEastAsia" w:eastAsiaTheme="minorEastAsia" w:hAnsiTheme="minorEastAsia" w:cstheme="minorEastAsia" w:hint="eastAsia"/>
        </w:rPr>
        <w:t>禁止转让。除非贵方或贵方母公司进行吸收合并、新设合并、公司重组或出售全部或实质全部股权或资产，否则未经</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事先同意，贵方不得（包括按照法律要求）转让或以其他方式让与贵方在本协议项</w:t>
      </w:r>
      <w:r>
        <w:rPr>
          <w:rFonts w:asciiTheme="minorEastAsia" w:eastAsiaTheme="minorEastAsia" w:hAnsiTheme="minorEastAsia" w:cstheme="minorEastAsia" w:hint="eastAsia"/>
        </w:rPr>
        <w:t>下的任何权利或义务。</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可不经贵方同意转让本协议。</w:t>
      </w:r>
    </w:p>
    <w:p w14:paraId="6D9330A5"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9.11</w:t>
      </w:r>
      <w:r>
        <w:rPr>
          <w:rFonts w:asciiTheme="minorEastAsia" w:eastAsiaTheme="minorEastAsia" w:hAnsiTheme="minorEastAsia" w:cstheme="minorEastAsia" w:hint="eastAsia"/>
        </w:rPr>
        <w:t>反洗钱。贵方特此声明和保证贵方和贵方会员一直且将根据全部法律合乎道德地开展业务，包括但不限制于禁止商业贿赂和洗钱的法律（</w:t>
      </w:r>
      <w:r>
        <w:rPr>
          <w:rFonts w:asciiTheme="minorEastAsia" w:eastAsiaTheme="minorEastAsia" w:hAnsiTheme="minorEastAsia" w:cstheme="minorEastAsia"/>
        </w:rPr>
        <w:t>“</w:t>
      </w:r>
      <w:r>
        <w:rPr>
          <w:rFonts w:asciiTheme="minorEastAsia" w:eastAsiaTheme="minorEastAsia" w:hAnsiTheme="minorEastAsia" w:cstheme="minorEastAsia" w:hint="eastAsia"/>
        </w:rPr>
        <w:t>反洗钱法</w:t>
      </w:r>
      <w:r>
        <w:rPr>
          <w:rFonts w:asciiTheme="minorEastAsia" w:eastAsiaTheme="minorEastAsia" w:hAnsiTheme="minorEastAsia" w:cstheme="minorEastAsia"/>
        </w:rPr>
        <w:t>”</w:t>
      </w:r>
      <w:r>
        <w:rPr>
          <w:rFonts w:asciiTheme="minorEastAsia" w:eastAsiaTheme="minorEastAsia" w:hAnsiTheme="minorEastAsia" w:cstheme="minorEastAsia" w:hint="eastAsia"/>
        </w:rPr>
        <w:t>），且根据反洗钱法规定，贵方履行本协议项下支付义务的全部资金均为合法所得。贵方应提供</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为遵守反洗钱法不时要求提供的全部信息和文件。</w:t>
      </w:r>
    </w:p>
    <w:p w14:paraId="42BE2041"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9.12</w:t>
      </w:r>
      <w:r>
        <w:rPr>
          <w:rFonts w:asciiTheme="minorEastAsia" w:eastAsiaTheme="minorEastAsia" w:hAnsiTheme="minorEastAsia" w:cstheme="minorEastAsia" w:hint="eastAsia"/>
        </w:rPr>
        <w:t>反腐败法。贵方或贵方会员、贵方董事、高级职员、员工、代理、分包商、代表或代表贵方的任何人员，不得（</w:t>
      </w:r>
      <w:r>
        <w:rPr>
          <w:rFonts w:asciiTheme="minorEastAsia" w:eastAsiaTheme="minorEastAsia" w:hAnsiTheme="minorEastAsia" w:cstheme="minorEastAsia"/>
        </w:rPr>
        <w:t>i</w:t>
      </w:r>
      <w:r>
        <w:rPr>
          <w:rFonts w:asciiTheme="minorEastAsia" w:eastAsiaTheme="minorEastAsia" w:hAnsiTheme="minorEastAsia" w:cstheme="minorEastAsia" w:hint="eastAsia"/>
        </w:rPr>
        <w:t>）直接或间接地提供、支付、给予、承诺或授权任何金钱、礼品或任何有价物给付给：（</w:t>
      </w:r>
      <w:r>
        <w:rPr>
          <w:rFonts w:asciiTheme="minorEastAsia" w:eastAsiaTheme="minorEastAsia" w:hAnsiTheme="minorEastAsia" w:cstheme="minorEastAsia"/>
        </w:rPr>
        <w:t>A</w:t>
      </w:r>
      <w:r>
        <w:rPr>
          <w:rFonts w:asciiTheme="minorEastAsia" w:eastAsiaTheme="minorEastAsia" w:hAnsiTheme="minorEastAsia" w:cstheme="minorEastAsia" w:hint="eastAsia"/>
        </w:rPr>
        <w:t>）任何政府官员或任何商业当事人，（</w:t>
      </w:r>
      <w:r>
        <w:rPr>
          <w:rFonts w:asciiTheme="minorEastAsia" w:eastAsiaTheme="minorEastAsia" w:hAnsiTheme="minorEastAsia" w:cstheme="minorEastAsia"/>
        </w:rPr>
        <w:t>B</w:t>
      </w:r>
      <w:r>
        <w:rPr>
          <w:rFonts w:asciiTheme="minorEastAsia" w:eastAsiaTheme="minorEastAsia" w:hAnsiTheme="minorEastAsia" w:cstheme="minorEastAsia" w:hint="eastAsia"/>
        </w:rPr>
        <w:t>）任何知悉或有理由知悉全部或部分该金钱、礼品或有价物将直接或间接地提供、支付或给予任何政府官员或任商业当事人的人，或（</w:t>
      </w:r>
      <w:r>
        <w:rPr>
          <w:rFonts w:asciiTheme="minorEastAsia" w:eastAsiaTheme="minorEastAsia" w:hAnsiTheme="minorEastAsia" w:cstheme="minorEastAsia"/>
        </w:rPr>
        <w:t>C</w:t>
      </w:r>
      <w:r>
        <w:rPr>
          <w:rFonts w:asciiTheme="minorEastAsia" w:eastAsiaTheme="minorEastAsia" w:hAnsiTheme="minorEastAsia" w:cstheme="minorEastAsia" w:hint="eastAsia"/>
        </w:rPr>
        <w:t>）</w:t>
      </w:r>
      <w:r>
        <w:rPr>
          <w:rFonts w:asciiTheme="minorEastAsia" w:eastAsiaTheme="minorEastAsia" w:hAnsiTheme="minorEastAsia" w:cstheme="minorEastAsia"/>
        </w:rPr>
        <w:t>KrSpace</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的任何员工或代表，以实现以下目的（</w:t>
      </w:r>
      <w:r>
        <w:rPr>
          <w:rFonts w:asciiTheme="minorEastAsia" w:eastAsiaTheme="minorEastAsia" w:hAnsiTheme="minorEastAsia" w:cstheme="minorEastAsia"/>
        </w:rPr>
        <w:t>1</w:t>
      </w:r>
      <w:r>
        <w:rPr>
          <w:rFonts w:asciiTheme="minorEastAsia" w:eastAsiaTheme="minorEastAsia" w:hAnsiTheme="minorEastAsia" w:cstheme="minorEastAsia" w:hint="eastAsia"/>
        </w:rPr>
        <w:t>）影响政府官员或商业当事人其职权范围内的行为或决定，（</w:t>
      </w:r>
      <w:r>
        <w:rPr>
          <w:rFonts w:asciiTheme="minorEastAsia" w:eastAsiaTheme="minorEastAsia" w:hAnsiTheme="minorEastAsia" w:cstheme="minorEastAsia"/>
        </w:rPr>
        <w:t>2</w:t>
      </w:r>
      <w:r>
        <w:rPr>
          <w:rFonts w:asciiTheme="minorEastAsia" w:eastAsiaTheme="minorEastAsia" w:hAnsiTheme="minorEastAsia" w:cstheme="minorEastAsia" w:hint="eastAsia"/>
        </w:rPr>
        <w:t>）引诱政府官员或商业当事人从事违反其职务法律责任的行为，（</w:t>
      </w:r>
      <w:r>
        <w:rPr>
          <w:rFonts w:asciiTheme="minorEastAsia" w:eastAsiaTheme="minorEastAsia" w:hAnsiTheme="minorEastAsia" w:cstheme="minorEastAsia"/>
        </w:rPr>
        <w:t>3</w:t>
      </w:r>
      <w:r>
        <w:rPr>
          <w:rFonts w:asciiTheme="minorEastAsia" w:eastAsiaTheme="minorEastAsia" w:hAnsiTheme="minorEastAsia" w:cstheme="minorEastAsia" w:hint="eastAsia"/>
        </w:rPr>
        <w:t>）获取不正当利益或（</w:t>
      </w:r>
      <w:r>
        <w:rPr>
          <w:rFonts w:asciiTheme="minorEastAsia" w:eastAsiaTheme="minorEastAsia" w:hAnsiTheme="minorEastAsia" w:cstheme="minorEastAsia"/>
        </w:rPr>
        <w:t>4</w:t>
      </w:r>
      <w:r>
        <w:rPr>
          <w:rFonts w:asciiTheme="minorEastAsia" w:eastAsiaTheme="minorEastAsia" w:hAnsiTheme="minorEastAsia" w:cstheme="minorEastAsia" w:hint="eastAsia"/>
        </w:rPr>
        <w:t>）确保签订本协议，（</w:t>
      </w:r>
      <w:r>
        <w:rPr>
          <w:rFonts w:asciiTheme="minorEastAsia" w:eastAsiaTheme="minorEastAsia" w:hAnsiTheme="minorEastAsia" w:cstheme="minorEastAsia"/>
        </w:rPr>
        <w:t>ii</w:t>
      </w:r>
      <w:r>
        <w:rPr>
          <w:rFonts w:asciiTheme="minorEastAsia" w:eastAsiaTheme="minorEastAsia" w:hAnsiTheme="minorEastAsia" w:cstheme="minorEastAsia" w:hint="eastAsia"/>
        </w:rPr>
        <w:t>）就与本协议、服务或办公场地相关，直接地或间接地授权或进行支</w:t>
      </w:r>
      <w:r>
        <w:rPr>
          <w:rFonts w:asciiTheme="minorEastAsia" w:eastAsiaTheme="minorEastAsia" w:hAnsiTheme="minorEastAsia" w:cstheme="minorEastAsia" w:hint="eastAsia"/>
        </w:rPr>
        <w:t>付、赠礼抑或提出或承诺该等支付或礼品。为本条款之目的，</w:t>
      </w:r>
      <w:r>
        <w:rPr>
          <w:rFonts w:asciiTheme="minorEastAsia" w:eastAsiaTheme="minorEastAsia" w:hAnsiTheme="minorEastAsia" w:cstheme="minorEastAsia"/>
        </w:rPr>
        <w:t>“</w:t>
      </w:r>
      <w:r>
        <w:rPr>
          <w:rFonts w:asciiTheme="minorEastAsia" w:eastAsiaTheme="minorEastAsia" w:hAnsiTheme="minorEastAsia" w:cstheme="minorEastAsia" w:hint="eastAsia"/>
        </w:rPr>
        <w:t>政府官员</w:t>
      </w:r>
      <w:r>
        <w:rPr>
          <w:rFonts w:asciiTheme="minorEastAsia" w:eastAsiaTheme="minorEastAsia" w:hAnsiTheme="minorEastAsia" w:cstheme="minorEastAsia"/>
        </w:rPr>
        <w:t>”</w:t>
      </w:r>
      <w:r>
        <w:rPr>
          <w:rFonts w:asciiTheme="minorEastAsia" w:eastAsiaTheme="minorEastAsia" w:hAnsiTheme="minorEastAsia" w:cstheme="minorEastAsia" w:hint="eastAsia"/>
        </w:rPr>
        <w:t>指任何政府部门或机构的任何官员、雇员或有官员职能的人员，包括国有企业或国家控制企业、公共国际组织及政党或政治职务官员或候选人。</w:t>
      </w:r>
    </w:p>
    <w:p w14:paraId="12E8304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lastRenderedPageBreak/>
        <w:t>9.13</w:t>
      </w:r>
      <w:r>
        <w:rPr>
          <w:rFonts w:asciiTheme="minorEastAsia" w:eastAsiaTheme="minorEastAsia" w:hAnsiTheme="minorEastAsia" w:cstheme="minorEastAsia" w:hint="eastAsia"/>
        </w:rPr>
        <w:t>经纪人。贵方承诺并保证，如未在本协议</w:t>
      </w:r>
      <w:r>
        <w:rPr>
          <w:rFonts w:asciiTheme="minorEastAsia" w:eastAsiaTheme="minorEastAsia" w:hAnsiTheme="minorEastAsia" w:cstheme="minorEastAsia" w:hint="eastAsia"/>
        </w:rPr>
        <w:t>列明</w:t>
      </w:r>
      <w:r>
        <w:rPr>
          <w:rFonts w:asciiTheme="minorEastAsia" w:eastAsiaTheme="minorEastAsia" w:hAnsiTheme="minorEastAsia" w:cstheme="minorEastAsia" w:hint="eastAsia"/>
        </w:rPr>
        <w:t>经纪人，将视为贵方并未在本协议下之会籍交易中使用</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房地产</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经纪人。对于贵方违反本条承诺与保证而引起的任何索赔，贵方应向</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作出赔偿</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确保</w:t>
      </w:r>
      <w:r>
        <w:rPr>
          <w:rFonts w:asciiTheme="minorEastAsia" w:eastAsiaTheme="minorEastAsia" w:hAnsiTheme="minorEastAsia" w:cstheme="minorEastAsia" w:hint="eastAsia"/>
        </w:rPr>
        <w:t xml:space="preserve"> KrSpace </w:t>
      </w:r>
      <w:r>
        <w:rPr>
          <w:rFonts w:asciiTheme="minorEastAsia" w:eastAsiaTheme="minorEastAsia" w:hAnsiTheme="minorEastAsia" w:cstheme="minorEastAsia" w:hint="eastAsia"/>
        </w:rPr>
        <w:t>不遭受损失。</w:t>
      </w:r>
    </w:p>
    <w:p w14:paraId="70903B3A"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9.14</w:t>
      </w:r>
      <w:r>
        <w:rPr>
          <w:rFonts w:asciiTheme="minorEastAsia" w:eastAsiaTheme="minorEastAsia" w:hAnsiTheme="minorEastAsia" w:cstheme="minorEastAsia" w:hint="eastAsia"/>
        </w:rPr>
        <w:t>完整协议。本协议（</w:t>
      </w:r>
      <w:r>
        <w:rPr>
          <w:rFonts w:asciiTheme="minorEastAsia" w:eastAsiaTheme="minorEastAsia" w:hAnsiTheme="minorEastAsia" w:cstheme="minorEastAsia" w:hint="eastAsia"/>
          <w:color w:val="0000FF"/>
        </w:rPr>
        <w:t>包括第一部分会籍详情</w:t>
      </w:r>
      <w:r>
        <w:rPr>
          <w:rFonts w:asciiTheme="minorEastAsia" w:eastAsiaTheme="minorEastAsia" w:hAnsiTheme="minorEastAsia" w:cstheme="minorEastAsia" w:hint="eastAsia"/>
          <w:color w:val="0000FF"/>
        </w:rPr>
        <w:t>、</w:t>
      </w:r>
      <w:r>
        <w:rPr>
          <w:rFonts w:asciiTheme="minorEastAsia" w:eastAsiaTheme="minorEastAsia" w:hAnsiTheme="minorEastAsia" w:cstheme="minorEastAsia" w:hint="eastAsia"/>
          <w:color w:val="0000FF"/>
        </w:rPr>
        <w:t>第二部分条款和条件</w:t>
      </w:r>
      <w:r>
        <w:rPr>
          <w:rFonts w:asciiTheme="minorEastAsia" w:eastAsiaTheme="minorEastAsia" w:hAnsiTheme="minorEastAsia" w:cstheme="minorEastAsia" w:hint="eastAsia"/>
        </w:rPr>
        <w:t>）构成双方就本协议标题</w:t>
      </w:r>
      <w:r>
        <w:rPr>
          <w:rFonts w:asciiTheme="minorEastAsia" w:eastAsiaTheme="minorEastAsia" w:hAnsiTheme="minorEastAsia" w:cstheme="minorEastAsia" w:hint="eastAsia"/>
        </w:rPr>
        <w:t>事项达成的完整协议。除双方签署书面文件或以其他方式许可外，不得以任何方式对本协议作出修订。双方就本协议所载事项达成的所有在先协议与谅解已并入本协议。</w:t>
      </w:r>
    </w:p>
    <w:p w14:paraId="683D0572"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9.15</w:t>
      </w:r>
      <w:r>
        <w:rPr>
          <w:rFonts w:asciiTheme="minorEastAsia" w:eastAsiaTheme="minorEastAsia" w:hAnsiTheme="minorEastAsia" w:cstheme="minorEastAsia" w:hint="eastAsia"/>
        </w:rPr>
        <w:t>协议份数。本协议（</w:t>
      </w:r>
      <w:r>
        <w:rPr>
          <w:rFonts w:asciiTheme="minorEastAsia" w:eastAsiaTheme="minorEastAsia" w:hAnsiTheme="minorEastAsia" w:cstheme="minorEastAsia" w:hint="eastAsia"/>
          <w:color w:val="0000FF"/>
        </w:rPr>
        <w:t>包括第一部分会籍详情</w:t>
      </w:r>
      <w:r>
        <w:rPr>
          <w:rFonts w:asciiTheme="minorEastAsia" w:eastAsiaTheme="minorEastAsia" w:hAnsiTheme="minorEastAsia" w:cstheme="minorEastAsia" w:hint="eastAsia"/>
          <w:color w:val="0000FF"/>
        </w:rPr>
        <w:t>、</w:t>
      </w:r>
      <w:r>
        <w:rPr>
          <w:rFonts w:asciiTheme="minorEastAsia" w:eastAsiaTheme="minorEastAsia" w:hAnsiTheme="minorEastAsia" w:cstheme="minorEastAsia" w:hint="eastAsia"/>
          <w:color w:val="0000FF"/>
        </w:rPr>
        <w:t>第二部分条款和条件</w:t>
      </w:r>
      <w:r>
        <w:rPr>
          <w:rFonts w:asciiTheme="minorEastAsia" w:eastAsiaTheme="minorEastAsia" w:hAnsiTheme="minorEastAsia" w:cstheme="minorEastAsia" w:hint="eastAsia"/>
        </w:rPr>
        <w:t>）一式两份，双方各持一份，具有同等法律效力。</w:t>
      </w:r>
    </w:p>
    <w:p w14:paraId="0806DD7B"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9.16</w:t>
      </w:r>
      <w:r>
        <w:rPr>
          <w:rFonts w:asciiTheme="minorEastAsia" w:eastAsiaTheme="minorEastAsia" w:hAnsiTheme="minorEastAsia" w:cstheme="minorEastAsia" w:hint="eastAsia"/>
        </w:rPr>
        <w:t>协议生效。</w:t>
      </w:r>
    </w:p>
    <w:p w14:paraId="0A6B5CDA"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9.16.1</w:t>
      </w:r>
      <w:r>
        <w:rPr>
          <w:rFonts w:asciiTheme="minorEastAsia" w:eastAsiaTheme="minorEastAsia" w:hAnsiTheme="minorEastAsia" w:cstheme="minorEastAsia" w:hint="eastAsia"/>
        </w:rPr>
        <w:t>本协议（</w:t>
      </w:r>
      <w:r>
        <w:rPr>
          <w:rFonts w:asciiTheme="minorEastAsia" w:eastAsiaTheme="minorEastAsia" w:hAnsiTheme="minorEastAsia" w:cstheme="minorEastAsia" w:hint="eastAsia"/>
          <w:color w:val="0000FF"/>
        </w:rPr>
        <w:t>包括第一部分会籍详情</w:t>
      </w:r>
      <w:r>
        <w:rPr>
          <w:rFonts w:asciiTheme="minorEastAsia" w:eastAsiaTheme="minorEastAsia" w:hAnsiTheme="minorEastAsia" w:cstheme="minorEastAsia" w:hint="eastAsia"/>
          <w:color w:val="0000FF"/>
        </w:rPr>
        <w:t>、</w:t>
      </w:r>
      <w:r>
        <w:rPr>
          <w:rFonts w:asciiTheme="minorEastAsia" w:eastAsiaTheme="minorEastAsia" w:hAnsiTheme="minorEastAsia" w:cstheme="minorEastAsia" w:hint="eastAsia"/>
          <w:color w:val="0000FF"/>
        </w:rPr>
        <w:t>第二部分条款和条件</w:t>
      </w:r>
      <w:r>
        <w:rPr>
          <w:rFonts w:asciiTheme="minorEastAsia" w:eastAsiaTheme="minorEastAsia" w:hAnsiTheme="minorEastAsia" w:cstheme="minorEastAsia" w:hint="eastAsia"/>
        </w:rPr>
        <w:t>）经双方签字及盖章后生效。</w:t>
      </w:r>
    </w:p>
    <w:p w14:paraId="53D5CE44"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9.16.2</w:t>
      </w:r>
      <w:r>
        <w:rPr>
          <w:rFonts w:asciiTheme="minorEastAsia" w:eastAsiaTheme="minorEastAsia" w:hAnsiTheme="minorEastAsia" w:cstheme="minorEastAsia" w:hint="eastAsia"/>
        </w:rPr>
        <w:t>会员或会员公司知悉并同意，将在签署本协议的</w:t>
      </w:r>
      <w:r>
        <w:rPr>
          <w:rFonts w:asciiTheme="minorEastAsia" w:eastAsiaTheme="minorEastAsia" w:hAnsiTheme="minorEastAsia" w:cstheme="minorEastAsia"/>
        </w:rPr>
        <w:t>5</w:t>
      </w:r>
      <w:r>
        <w:rPr>
          <w:rFonts w:asciiTheme="minorEastAsia" w:eastAsiaTheme="minorEastAsia" w:hAnsiTheme="minorEastAsia" w:cstheme="minorEastAsia" w:hint="eastAsia"/>
        </w:rPr>
        <w:t>个工作日内向</w:t>
      </w:r>
      <w:r>
        <w:rPr>
          <w:rFonts w:asciiTheme="minorEastAsia" w:eastAsiaTheme="minorEastAsia" w:hAnsiTheme="minorEastAsia" w:cstheme="minorEastAsia"/>
        </w:rPr>
        <w:t xml:space="preserve"> KrSpace </w:t>
      </w:r>
      <w:r>
        <w:rPr>
          <w:rFonts w:asciiTheme="minorEastAsia" w:eastAsiaTheme="minorEastAsia" w:hAnsiTheme="minorEastAsia" w:cstheme="minorEastAsia" w:hint="eastAsia"/>
        </w:rPr>
        <w:t>提供如下证明材料：（</w:t>
      </w:r>
      <w:r>
        <w:rPr>
          <w:rFonts w:asciiTheme="minorEastAsia" w:eastAsiaTheme="minorEastAsia" w:hAnsiTheme="minorEastAsia" w:cstheme="minorEastAsia"/>
        </w:rPr>
        <w:t>1</w:t>
      </w:r>
      <w:r>
        <w:rPr>
          <w:rFonts w:asciiTheme="minorEastAsia" w:eastAsiaTheme="minorEastAsia" w:hAnsiTheme="minorEastAsia" w:cstheme="minorEastAsia" w:hint="eastAsia"/>
        </w:rPr>
        <w:t>）会员公司需提供两（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）份公司营业执照复印件并加盖公司公章；（</w:t>
      </w:r>
      <w:r>
        <w:rPr>
          <w:rFonts w:asciiTheme="minorEastAsia" w:eastAsiaTheme="minorEastAsia" w:hAnsiTheme="minorEastAsia" w:cstheme="minorEastAsia"/>
        </w:rPr>
        <w:t>2</w:t>
      </w:r>
      <w:r>
        <w:rPr>
          <w:rFonts w:asciiTheme="minorEastAsia" w:eastAsiaTheme="minorEastAsia" w:hAnsiTheme="minorEastAsia" w:cstheme="minorEastAsia" w:hint="eastAsia"/>
        </w:rPr>
        <w:t>）个人需提供两（</w:t>
      </w:r>
      <w:r>
        <w:rPr>
          <w:rFonts w:asciiTheme="minorEastAsia" w:eastAsiaTheme="minorEastAsia" w:hAnsiTheme="minorEastAsia" w:cstheme="minorEastAsia"/>
        </w:rPr>
        <w:t>2</w:t>
      </w:r>
      <w:r>
        <w:rPr>
          <w:rFonts w:asciiTheme="minorEastAsia" w:eastAsiaTheme="minorEastAsia" w:hAnsiTheme="minorEastAsia" w:cstheme="minorEastAsia" w:hint="eastAsia"/>
        </w:rPr>
        <w:t>）份有效身份证或护照复印件；此外若该个人为公司雇员或者仅为公司工作或服务，其提供供的身份证</w:t>
      </w:r>
      <w:r>
        <w:rPr>
          <w:rFonts w:asciiTheme="minorEastAsia" w:eastAsiaTheme="minorEastAsia" w:hAnsiTheme="minorEastAsia" w:cstheme="minorEastAsia"/>
        </w:rPr>
        <w:t>/</w:t>
      </w:r>
      <w:r>
        <w:rPr>
          <w:rFonts w:asciiTheme="minorEastAsia" w:eastAsiaTheme="minorEastAsia" w:hAnsiTheme="minorEastAsia" w:cstheme="minorEastAsia" w:hint="eastAsia"/>
        </w:rPr>
        <w:t>护照复印件还应加盖公司公章，而不论该个人是否与公司存在正式的劳动关系。</w:t>
      </w:r>
    </w:p>
    <w:p w14:paraId="4C56F3F3" w14:textId="77777777" w:rsidR="00E074FC" w:rsidRDefault="00A36F6B">
      <w:pPr>
        <w:rPr>
          <w:rFonts w:asciiTheme="minorEastAsia" w:eastAsiaTheme="minorEastAsia" w:hAnsiTheme="minorEastAsia" w:cstheme="minorEastAsia"/>
          <w:color w:val="0000FF"/>
        </w:rPr>
      </w:pPr>
      <w:r>
        <w:rPr>
          <w:rFonts w:asciiTheme="minorEastAsia" w:eastAsiaTheme="minorEastAsia" w:hAnsiTheme="minorEastAsia" w:cstheme="minorEastAsia"/>
          <w:color w:val="0000FF"/>
        </w:rPr>
        <w:t>9.16.</w:t>
      </w:r>
      <w:r>
        <w:rPr>
          <w:rFonts w:asciiTheme="minorEastAsia" w:eastAsiaTheme="minorEastAsia" w:hAnsiTheme="minorEastAsia" w:cstheme="minorEastAsia" w:hint="eastAsia"/>
          <w:color w:val="0000FF"/>
        </w:rPr>
        <w:t>3</w:t>
      </w:r>
      <w:r>
        <w:rPr>
          <w:rFonts w:asciiTheme="minorEastAsia" w:eastAsiaTheme="minorEastAsia" w:hAnsiTheme="minorEastAsia" w:cstheme="minorEastAsia" w:hint="eastAsia"/>
          <w:color w:val="0000FF"/>
        </w:rPr>
        <w:t>签署本协议即表明贵方向</w:t>
      </w:r>
      <w:r>
        <w:rPr>
          <w:rFonts w:asciiTheme="minorEastAsia" w:eastAsiaTheme="minorEastAsia" w:hAnsiTheme="minorEastAsia" w:cstheme="minorEastAsia"/>
          <w:color w:val="0000FF"/>
        </w:rPr>
        <w:t xml:space="preserve"> KrSpace </w:t>
      </w:r>
      <w:r>
        <w:rPr>
          <w:rFonts w:asciiTheme="minorEastAsia" w:eastAsiaTheme="minorEastAsia" w:hAnsiTheme="minorEastAsia" w:cstheme="minorEastAsia" w:hint="eastAsia"/>
          <w:color w:val="0000FF"/>
        </w:rPr>
        <w:t>声明，协议签署人</w:t>
      </w:r>
      <w:r>
        <w:rPr>
          <w:rFonts w:asciiTheme="minorEastAsia" w:eastAsiaTheme="minorEastAsia" w:hAnsiTheme="minorEastAsia" w:cstheme="minorEastAsia"/>
          <w:color w:val="0000FF"/>
        </w:rPr>
        <w:t>/</w:t>
      </w:r>
      <w:r>
        <w:rPr>
          <w:rFonts w:asciiTheme="minorEastAsia" w:eastAsiaTheme="minorEastAsia" w:hAnsiTheme="minorEastAsia" w:cstheme="minorEastAsia" w:hint="eastAsia"/>
          <w:color w:val="0000FF"/>
        </w:rPr>
        <w:t>公司拥有适当权限代表前文所列公司签署本协议并代表该公司产生本协议项下义务。</w:t>
      </w:r>
    </w:p>
    <w:p w14:paraId="3ED984AC" w14:textId="77777777" w:rsidR="00E074FC" w:rsidRDefault="00A36F6B">
      <w:pPr>
        <w:rPr>
          <w:rFonts w:asciiTheme="minorEastAsia" w:eastAsiaTheme="minorEastAsia" w:hAnsiTheme="minorEastAsia" w:cstheme="minorEastAsia"/>
          <w:color w:val="0000FF"/>
        </w:rPr>
      </w:pPr>
      <w:r>
        <w:rPr>
          <w:rFonts w:asciiTheme="minorEastAsia" w:eastAsiaTheme="minorEastAsia" w:hAnsiTheme="minorEastAsia" w:cstheme="minorEastAsia" w:hint="eastAsia"/>
          <w:color w:val="0000FF"/>
        </w:rPr>
        <w:br w:type="page"/>
      </w:r>
    </w:p>
    <w:p w14:paraId="39C39AB1" w14:textId="77777777" w:rsidR="00E074FC" w:rsidRDefault="00E074FC">
      <w:pPr>
        <w:rPr>
          <w:rFonts w:asciiTheme="minorEastAsia" w:eastAsiaTheme="minorEastAsia" w:hAnsiTheme="minorEastAsia" w:cstheme="minorEastAsia"/>
          <w:color w:val="0000FF"/>
        </w:rPr>
      </w:pPr>
    </w:p>
    <w:p w14:paraId="20125AD5" w14:textId="77777777" w:rsidR="00E074FC" w:rsidRDefault="00A36F6B">
      <w:pPr>
        <w:widowControl w:val="0"/>
        <w:numPr>
          <w:ilvl w:val="0"/>
          <w:numId w:val="1"/>
        </w:numPr>
        <w:jc w:val="left"/>
        <w:rPr>
          <w:rFonts w:ascii="宋体" w:hAnsi="宋体" w:cs="宋体"/>
          <w:b/>
          <w:bCs/>
          <w:sz w:val="28"/>
          <w:szCs w:val="28"/>
        </w:rPr>
      </w:pPr>
      <w:r>
        <w:rPr>
          <w:rFonts w:ascii="宋体" w:hAnsi="宋体" w:cs="宋体" w:hint="eastAsia"/>
          <w:b/>
          <w:bCs/>
          <w:sz w:val="28"/>
          <w:szCs w:val="28"/>
        </w:rPr>
        <w:t>专用条款</w:t>
      </w:r>
    </w:p>
    <w:p w14:paraId="7B3371BF"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1.</w:t>
      </w:r>
      <w:r>
        <w:rPr>
          <w:rFonts w:asciiTheme="minorEastAsia" w:eastAsiaTheme="minorEastAsia" w:hAnsiTheme="minorEastAsia" w:cstheme="minorEastAsia"/>
        </w:rPr>
        <w:t xml:space="preserve"> </w:t>
      </w:r>
      <w:r>
        <w:rPr>
          <w:rFonts w:asciiTheme="minorEastAsia" w:eastAsiaTheme="minorEastAsia" w:hAnsiTheme="minorEastAsia" w:cstheme="minorEastAsia"/>
        </w:rPr>
        <w:t>组成</w:t>
      </w:r>
      <w:r>
        <w:rPr>
          <w:rFonts w:asciiTheme="minorEastAsia" w:eastAsiaTheme="minorEastAsia" w:hAnsiTheme="minorEastAsia" w:cstheme="minorEastAsia"/>
        </w:rPr>
        <w:t>本</w:t>
      </w:r>
      <w:r>
        <w:rPr>
          <w:rFonts w:asciiTheme="minorEastAsia" w:eastAsiaTheme="minorEastAsia" w:hAnsiTheme="minorEastAsia" w:cstheme="minorEastAsia"/>
        </w:rPr>
        <w:t>协议的文件及效力</w:t>
      </w:r>
    </w:p>
    <w:p w14:paraId="7F9F9A74"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 xml:space="preserve">1.1 </w:t>
      </w:r>
      <w:r>
        <w:rPr>
          <w:rFonts w:asciiTheme="minorEastAsia" w:eastAsiaTheme="minorEastAsia" w:hAnsiTheme="minorEastAsia" w:cstheme="minorEastAsia"/>
        </w:rPr>
        <w:t>组成本协议的文件包括：</w:t>
      </w:r>
      <w:r>
        <w:rPr>
          <w:rFonts w:asciiTheme="minorEastAsia" w:eastAsiaTheme="minorEastAsia" w:hAnsiTheme="minorEastAsia" w:cstheme="minorEastAsia"/>
        </w:rPr>
        <w:t xml:space="preserve"> </w:t>
      </w:r>
    </w:p>
    <w:p w14:paraId="28F54DE7"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w:t>
      </w:r>
      <w:r>
        <w:rPr>
          <w:rFonts w:asciiTheme="minorEastAsia" w:eastAsiaTheme="minorEastAsia" w:hAnsiTheme="minorEastAsia" w:cstheme="minorEastAsia"/>
        </w:rPr>
        <w:t>1</w:t>
      </w:r>
      <w:r>
        <w:rPr>
          <w:rFonts w:asciiTheme="minorEastAsia" w:eastAsiaTheme="minorEastAsia" w:hAnsiTheme="minorEastAsia" w:cstheme="minorEastAsia"/>
        </w:rPr>
        <w:t>）本协议第一部分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会籍详情</w:t>
      </w:r>
      <w:r>
        <w:rPr>
          <w:rFonts w:asciiTheme="minorEastAsia" w:eastAsiaTheme="minorEastAsia" w:hAnsiTheme="minorEastAsia" w:cstheme="minorEastAsia"/>
        </w:rPr>
        <w:t>；</w:t>
      </w:r>
    </w:p>
    <w:p w14:paraId="65BA50D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w:t>
      </w:r>
      <w:r>
        <w:rPr>
          <w:rFonts w:asciiTheme="minorEastAsia" w:eastAsiaTheme="minorEastAsia" w:hAnsiTheme="minorEastAsia" w:cstheme="minorEastAsia"/>
        </w:rPr>
        <w:t>2</w:t>
      </w:r>
      <w:r>
        <w:rPr>
          <w:rFonts w:asciiTheme="minorEastAsia" w:eastAsiaTheme="minorEastAsia" w:hAnsiTheme="minorEastAsia" w:cstheme="minorEastAsia"/>
        </w:rPr>
        <w:t>）本协议第二部分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条款和条件；</w:t>
      </w:r>
    </w:p>
    <w:p w14:paraId="37BC0B3E"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w:t>
      </w:r>
      <w:r>
        <w:rPr>
          <w:rFonts w:asciiTheme="minorEastAsia" w:eastAsiaTheme="minorEastAsia" w:hAnsiTheme="minorEastAsia" w:cstheme="minorEastAsia"/>
        </w:rPr>
        <w:t>3</w:t>
      </w:r>
      <w:r>
        <w:rPr>
          <w:rFonts w:asciiTheme="minorEastAsia" w:eastAsiaTheme="minorEastAsia" w:hAnsiTheme="minorEastAsia" w:cstheme="minorEastAsia"/>
        </w:rPr>
        <w:t>）本协议第三部分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专用条款；</w:t>
      </w:r>
    </w:p>
    <w:p w14:paraId="440819C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1.2</w:t>
      </w:r>
      <w:r>
        <w:rPr>
          <w:rFonts w:asciiTheme="minorEastAsia" w:eastAsiaTheme="minorEastAsia" w:hAnsiTheme="minorEastAsia" w:cstheme="minorEastAsia"/>
        </w:rPr>
        <w:t>本协议的</w:t>
      </w:r>
      <w:r>
        <w:rPr>
          <w:rFonts w:asciiTheme="minorEastAsia" w:eastAsiaTheme="minorEastAsia" w:hAnsiTheme="minorEastAsia" w:cstheme="minorEastAsia"/>
        </w:rPr>
        <w:t>第三部分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专用条款与</w:t>
      </w:r>
      <w:r>
        <w:rPr>
          <w:rFonts w:asciiTheme="minorEastAsia" w:eastAsiaTheme="minorEastAsia" w:hAnsiTheme="minorEastAsia" w:cstheme="minorEastAsia"/>
        </w:rPr>
        <w:t>第二部分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条款和条件的</w:t>
      </w:r>
      <w:r>
        <w:rPr>
          <w:rFonts w:asciiTheme="minorEastAsia" w:eastAsiaTheme="minorEastAsia" w:hAnsiTheme="minorEastAsia" w:cstheme="minorEastAsia"/>
        </w:rPr>
        <w:t>约定有冲突之处，以</w:t>
      </w:r>
      <w:r>
        <w:rPr>
          <w:rFonts w:asciiTheme="minorEastAsia" w:eastAsiaTheme="minorEastAsia" w:hAnsiTheme="minorEastAsia" w:cstheme="minorEastAsia"/>
        </w:rPr>
        <w:t>第三部分</w:t>
      </w:r>
      <w:r>
        <w:rPr>
          <w:rFonts w:asciiTheme="minorEastAsia" w:eastAsiaTheme="minorEastAsia" w:hAnsiTheme="minorEastAsia" w:cstheme="minorEastAsia"/>
        </w:rPr>
        <w:t xml:space="preserve"> </w:t>
      </w:r>
      <w:r>
        <w:rPr>
          <w:rFonts w:asciiTheme="minorEastAsia" w:eastAsiaTheme="minorEastAsia" w:hAnsiTheme="minorEastAsia" w:cstheme="minorEastAsia"/>
        </w:rPr>
        <w:t>专用条款</w:t>
      </w:r>
      <w:r>
        <w:rPr>
          <w:rFonts w:asciiTheme="minorEastAsia" w:eastAsiaTheme="minorEastAsia" w:hAnsiTheme="minorEastAsia" w:cstheme="minorEastAsia"/>
        </w:rPr>
        <w:t>为准。</w:t>
      </w:r>
    </w:p>
    <w:p w14:paraId="05D18904" w14:textId="77777777" w:rsidR="00E074FC" w:rsidRDefault="00E074FC">
      <w:pPr>
        <w:rPr>
          <w:rFonts w:asciiTheme="minorEastAsia" w:eastAsiaTheme="minorEastAsia" w:hAnsiTheme="minorEastAsia" w:cstheme="minorEastAsia"/>
        </w:rPr>
      </w:pPr>
    </w:p>
    <w:p w14:paraId="528207E3"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2.</w:t>
      </w:r>
      <w:r>
        <w:rPr>
          <w:rFonts w:asciiTheme="minorEastAsia" w:eastAsiaTheme="minorEastAsia" w:hAnsiTheme="minorEastAsia" w:cstheme="minorEastAsia"/>
        </w:rPr>
        <w:t xml:space="preserve"> </w:t>
      </w:r>
      <w:r>
        <w:rPr>
          <w:rFonts w:asciiTheme="minorEastAsia" w:eastAsiaTheme="minorEastAsia" w:hAnsiTheme="minorEastAsia" w:cstheme="minorEastAsia"/>
        </w:rPr>
        <w:t>专用条款内容如下：</w:t>
      </w:r>
      <w:bookmarkStart w:id="350" w:name="_GoBack"/>
    </w:p>
    <w:bookmarkEnd w:id="350"/>
    <w:p w14:paraId="61757A76"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2.1 </w:t>
      </w:r>
      <w:r>
        <w:rPr>
          <w:rFonts w:asciiTheme="minorEastAsia" w:eastAsiaTheme="minorEastAsia" w:hAnsiTheme="minorEastAsia" w:cstheme="minorEastAsia" w:hint="eastAsia"/>
        </w:rPr>
        <w:t>其他约定：</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color w:val="0000FF"/>
        </w:rPr>
        <w:t>OP</w:t>
      </w:r>
      <w:r>
        <w:rPr>
          <w:rFonts w:asciiTheme="minorEastAsia" w:eastAsiaTheme="minorEastAsia" w:hAnsiTheme="minorEastAsia" w:cstheme="minorEastAsia" w:hint="eastAsia"/>
          <w:color w:val="0000FF"/>
        </w:rPr>
        <w:t>系统自动带出</w:t>
      </w:r>
      <w:r>
        <w:rPr>
          <w:rFonts w:asciiTheme="minorEastAsia" w:eastAsiaTheme="minorEastAsia" w:hAnsiTheme="minorEastAsia" w:cstheme="minorEastAsia" w:hint="eastAsia"/>
        </w:rPr>
        <w:t>】。</w:t>
      </w:r>
    </w:p>
    <w:p w14:paraId="72E7E964" w14:textId="77777777" w:rsidR="00E074FC" w:rsidRDefault="00E074FC">
      <w:pPr>
        <w:rPr>
          <w:rFonts w:asciiTheme="minorEastAsia" w:eastAsiaTheme="minorEastAsia" w:hAnsiTheme="minorEastAsia" w:cstheme="minorEastAsia"/>
        </w:rPr>
      </w:pPr>
    </w:p>
    <w:p w14:paraId="45F18A14"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3.</w:t>
      </w:r>
      <w:r>
        <w:rPr>
          <w:rFonts w:asciiTheme="minorEastAsia" w:eastAsiaTheme="minorEastAsia" w:hAnsiTheme="minorEastAsia" w:cstheme="minorEastAsia"/>
        </w:rPr>
        <w:t>协议份数。</w:t>
      </w:r>
    </w:p>
    <w:p w14:paraId="5E4AF8B5"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3.1</w:t>
      </w:r>
      <w:r>
        <w:rPr>
          <w:rFonts w:asciiTheme="minorEastAsia" w:eastAsiaTheme="minorEastAsia" w:hAnsiTheme="minorEastAsia" w:cstheme="minorEastAsia"/>
        </w:rPr>
        <w:t>本协议（包括第一部分会籍详情</w:t>
      </w:r>
      <w:r>
        <w:rPr>
          <w:rFonts w:asciiTheme="minorEastAsia" w:eastAsiaTheme="minorEastAsia" w:hAnsiTheme="minorEastAsia" w:cstheme="minorEastAsia"/>
        </w:rPr>
        <w:t>、</w:t>
      </w:r>
      <w:r>
        <w:rPr>
          <w:rFonts w:asciiTheme="minorEastAsia" w:eastAsiaTheme="minorEastAsia" w:hAnsiTheme="minorEastAsia" w:cstheme="minorEastAsia"/>
        </w:rPr>
        <w:t>第二部分条款和条件</w:t>
      </w:r>
      <w:r>
        <w:rPr>
          <w:rFonts w:asciiTheme="minorEastAsia" w:eastAsiaTheme="minorEastAsia" w:hAnsiTheme="minorEastAsia" w:cstheme="minorEastAsia"/>
        </w:rPr>
        <w:t>、</w:t>
      </w:r>
      <w:r>
        <w:rPr>
          <w:rFonts w:asciiTheme="minorEastAsia" w:eastAsiaTheme="minorEastAsia" w:hAnsiTheme="minorEastAsia" w:cstheme="minorEastAsia"/>
        </w:rPr>
        <w:t>第三部分专用条款</w:t>
      </w:r>
      <w:r>
        <w:rPr>
          <w:rFonts w:asciiTheme="minorEastAsia" w:eastAsiaTheme="minorEastAsia" w:hAnsiTheme="minorEastAsia" w:cstheme="minorEastAsia"/>
        </w:rPr>
        <w:t>）一式两份，双方各持一份，具有同等法律效力。</w:t>
      </w:r>
    </w:p>
    <w:p w14:paraId="7D34109E" w14:textId="77777777" w:rsidR="00E074FC" w:rsidRDefault="00E074FC">
      <w:pPr>
        <w:rPr>
          <w:rFonts w:asciiTheme="minorEastAsia" w:eastAsiaTheme="minorEastAsia" w:hAnsiTheme="minorEastAsia" w:cstheme="minorEastAsia"/>
        </w:rPr>
      </w:pPr>
    </w:p>
    <w:p w14:paraId="516E6792"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4.</w:t>
      </w:r>
      <w:r>
        <w:rPr>
          <w:rFonts w:asciiTheme="minorEastAsia" w:eastAsiaTheme="minorEastAsia" w:hAnsiTheme="minorEastAsia" w:cstheme="minorEastAsia"/>
        </w:rPr>
        <w:t>协议生效。</w:t>
      </w:r>
    </w:p>
    <w:p w14:paraId="138834B8" w14:textId="77777777" w:rsidR="00E074FC" w:rsidRDefault="00A36F6B">
      <w:pPr>
        <w:rPr>
          <w:rFonts w:asciiTheme="minorEastAsia" w:eastAsiaTheme="minorEastAsia" w:hAnsiTheme="minorEastAsia" w:cstheme="minorEastAsia"/>
        </w:rPr>
      </w:pPr>
      <w:r>
        <w:rPr>
          <w:rFonts w:asciiTheme="minorEastAsia" w:eastAsiaTheme="minorEastAsia" w:hAnsiTheme="minorEastAsia" w:cstheme="minorEastAsia"/>
        </w:rPr>
        <w:t>4</w:t>
      </w:r>
      <w:r>
        <w:rPr>
          <w:rFonts w:asciiTheme="minorEastAsia" w:eastAsiaTheme="minorEastAsia" w:hAnsiTheme="minorEastAsia" w:cstheme="minorEastAsia"/>
        </w:rPr>
        <w:t>.1</w:t>
      </w:r>
      <w:r>
        <w:rPr>
          <w:rFonts w:asciiTheme="minorEastAsia" w:eastAsiaTheme="minorEastAsia" w:hAnsiTheme="minorEastAsia" w:cstheme="minorEastAsia"/>
        </w:rPr>
        <w:t>本协议（包括第一部分会籍详情</w:t>
      </w:r>
      <w:r>
        <w:rPr>
          <w:rFonts w:asciiTheme="minorEastAsia" w:eastAsiaTheme="minorEastAsia" w:hAnsiTheme="minorEastAsia" w:cstheme="minorEastAsia"/>
        </w:rPr>
        <w:t>、</w:t>
      </w:r>
      <w:r>
        <w:rPr>
          <w:rFonts w:asciiTheme="minorEastAsia" w:eastAsiaTheme="minorEastAsia" w:hAnsiTheme="minorEastAsia" w:cstheme="minorEastAsia"/>
        </w:rPr>
        <w:t>第二部分条款和条件</w:t>
      </w:r>
      <w:r>
        <w:rPr>
          <w:rFonts w:asciiTheme="minorEastAsia" w:eastAsiaTheme="minorEastAsia" w:hAnsiTheme="minorEastAsia" w:cstheme="minorEastAsia"/>
        </w:rPr>
        <w:t>、</w:t>
      </w:r>
      <w:r>
        <w:rPr>
          <w:rFonts w:asciiTheme="minorEastAsia" w:eastAsiaTheme="minorEastAsia" w:hAnsiTheme="minorEastAsia" w:cstheme="minorEastAsia"/>
        </w:rPr>
        <w:t>第三部分专用条款</w:t>
      </w:r>
      <w:r>
        <w:rPr>
          <w:rFonts w:asciiTheme="minorEastAsia" w:eastAsiaTheme="minorEastAsia" w:hAnsiTheme="minorEastAsia" w:cstheme="minorEastAsia"/>
        </w:rPr>
        <w:t>）经双方签字及盖章后生效。</w:t>
      </w:r>
    </w:p>
    <w:p w14:paraId="6B5B20CD" w14:textId="77777777" w:rsidR="00E074FC" w:rsidRDefault="00A36F6B">
      <w:pPr>
        <w:spacing w:line="360" w:lineRule="auto"/>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（以下无正文）</w:t>
      </w:r>
    </w:p>
    <w:p w14:paraId="22064DE3" w14:textId="77777777" w:rsidR="00E074FC" w:rsidDel="008C3617" w:rsidRDefault="00E074FC">
      <w:pPr>
        <w:rPr>
          <w:del w:id="351" w:author="1961185600@qq.com" w:date="2018-07-10T13:54:00Z"/>
          <w:rFonts w:ascii="宋体" w:hAnsi="宋体" w:cs="Arial"/>
          <w:kern w:val="0"/>
          <w:sz w:val="20"/>
          <w:szCs w:val="20"/>
          <w:u w:val="single"/>
        </w:rPr>
      </w:pPr>
    </w:p>
    <w:p w14:paraId="66E6C937" w14:textId="4C6E8819" w:rsidR="00E074FC" w:rsidDel="008C3617" w:rsidRDefault="00E074FC">
      <w:pPr>
        <w:rPr>
          <w:del w:id="352" w:author="1961185600@qq.com" w:date="2018-07-10T13:53:00Z"/>
          <w:rFonts w:asciiTheme="minorEastAsia" w:eastAsiaTheme="minorEastAsia" w:hAnsiTheme="minorEastAsia" w:cstheme="minorEastAsia" w:hint="eastAsia"/>
        </w:rPr>
      </w:pPr>
    </w:p>
    <w:p w14:paraId="3EC23552" w14:textId="7C0F2E5E" w:rsidR="00E074FC" w:rsidDel="008C3617" w:rsidRDefault="00A36F6B">
      <w:pPr>
        <w:rPr>
          <w:del w:id="353" w:author="1961185600@qq.com" w:date="2018-07-10T13:53:00Z"/>
          <w:rFonts w:asciiTheme="minorEastAsia" w:eastAsiaTheme="minorEastAsia" w:hAnsiTheme="minorEastAsia" w:cstheme="minorEastAsia"/>
        </w:rPr>
      </w:pPr>
      <w:del w:id="354" w:author="1961185600@qq.com" w:date="2018-07-10T13:53:00Z">
        <w:r w:rsidDel="008C3617">
          <w:rPr>
            <w:rFonts w:asciiTheme="minorEastAsia" w:eastAsiaTheme="minorEastAsia" w:hAnsiTheme="minorEastAsia" w:cstheme="minorEastAsia" w:hint="eastAsia"/>
          </w:rPr>
          <w:delText>会员签字：</w:delText>
        </w:r>
      </w:del>
    </w:p>
    <w:p w14:paraId="3B846BAC" w14:textId="68D421E8" w:rsidR="00E074FC" w:rsidDel="008C3617" w:rsidRDefault="00A36F6B">
      <w:pPr>
        <w:rPr>
          <w:del w:id="355" w:author="1961185600@qq.com" w:date="2018-07-10T13:53:00Z"/>
          <w:rFonts w:asciiTheme="minorEastAsia" w:eastAsiaTheme="minorEastAsia" w:hAnsiTheme="minorEastAsia" w:cstheme="minorEastAsia"/>
        </w:rPr>
      </w:pPr>
      <w:del w:id="356" w:author="1961185600@qq.com" w:date="2018-07-10T13:53:00Z">
        <w:r w:rsidDel="008C3617">
          <w:rPr>
            <w:rFonts w:asciiTheme="minorEastAsia" w:eastAsiaTheme="minorEastAsia" w:hAnsiTheme="minorEastAsia" w:cstheme="minorEastAsia" w:hint="eastAsia"/>
          </w:rPr>
          <w:delText>公司名称：</w:delText>
        </w:r>
      </w:del>
    </w:p>
    <w:p w14:paraId="62237A00" w14:textId="17358081" w:rsidR="00E074FC" w:rsidDel="008C3617" w:rsidRDefault="00A36F6B">
      <w:pPr>
        <w:rPr>
          <w:del w:id="357" w:author="1961185600@qq.com" w:date="2018-07-10T13:53:00Z"/>
          <w:rFonts w:asciiTheme="minorEastAsia" w:eastAsiaTheme="minorEastAsia" w:hAnsiTheme="minorEastAsia" w:cstheme="minorEastAsia"/>
        </w:rPr>
      </w:pPr>
      <w:del w:id="358" w:author="1961185600@qq.com" w:date="2018-07-10T13:53:00Z">
        <w:r w:rsidDel="008C3617">
          <w:rPr>
            <w:rFonts w:asciiTheme="minorEastAsia" w:eastAsiaTheme="minorEastAsia" w:hAnsiTheme="minorEastAsia" w:cstheme="minorEastAsia" w:hint="eastAsia"/>
          </w:rPr>
          <w:delText>盖章（合同专用章或者公章）：</w:delText>
        </w:r>
      </w:del>
    </w:p>
    <w:p w14:paraId="060C4E03" w14:textId="722BA3B8" w:rsidR="00E074FC" w:rsidDel="008C3617" w:rsidRDefault="00A36F6B">
      <w:pPr>
        <w:rPr>
          <w:del w:id="359" w:author="1961185600@qq.com" w:date="2018-07-10T13:53:00Z"/>
          <w:rFonts w:asciiTheme="minorEastAsia" w:eastAsiaTheme="minorEastAsia" w:hAnsiTheme="minorEastAsia" w:cstheme="minorEastAsia"/>
        </w:rPr>
      </w:pPr>
      <w:del w:id="360" w:author="1961185600@qq.com" w:date="2018-07-10T13:53:00Z">
        <w:r w:rsidDel="008C3617">
          <w:rPr>
            <w:rFonts w:asciiTheme="minorEastAsia" w:eastAsiaTheme="minorEastAsia" w:hAnsiTheme="minorEastAsia" w:cstheme="minorEastAsia" w:hint="eastAsia"/>
          </w:rPr>
          <w:delText>法定代表人或者授权代表人（签字）：</w:delText>
        </w:r>
      </w:del>
    </w:p>
    <w:p w14:paraId="21196DCF" w14:textId="78ABF5FC" w:rsidR="00E074FC" w:rsidDel="008C3617" w:rsidRDefault="00A36F6B">
      <w:pPr>
        <w:rPr>
          <w:del w:id="361" w:author="1961185600@qq.com" w:date="2018-07-10T13:53:00Z"/>
          <w:rFonts w:asciiTheme="minorEastAsia" w:eastAsiaTheme="minorEastAsia" w:hAnsiTheme="minorEastAsia" w:cstheme="minorEastAsia"/>
        </w:rPr>
      </w:pPr>
      <w:del w:id="362" w:author="1961185600@qq.com" w:date="2018-07-10T13:53:00Z">
        <w:r w:rsidDel="008C3617">
          <w:rPr>
            <w:rFonts w:asciiTheme="minorEastAsia" w:eastAsiaTheme="minorEastAsia" w:hAnsiTheme="minorEastAsia" w:cstheme="minorEastAsia" w:hint="eastAsia"/>
          </w:rPr>
          <w:delText>日期：</w:delText>
        </w:r>
        <w:r w:rsidDel="008C3617">
          <w:rPr>
            <w:rFonts w:asciiTheme="minorEastAsia" w:eastAsiaTheme="minorEastAsia" w:hAnsiTheme="minorEastAsia" w:cstheme="minorEastAsia" w:hint="eastAsia"/>
          </w:rPr>
          <w:delText xml:space="preserve">   </w:delText>
        </w:r>
        <w:r w:rsidDel="008C3617">
          <w:rPr>
            <w:rFonts w:asciiTheme="minorEastAsia" w:eastAsiaTheme="minorEastAsia" w:hAnsiTheme="minorEastAsia" w:cstheme="minorEastAsia" w:hint="eastAsia"/>
          </w:rPr>
          <w:delText>年</w:delText>
        </w:r>
        <w:r w:rsidDel="008C3617">
          <w:rPr>
            <w:rFonts w:asciiTheme="minorEastAsia" w:eastAsiaTheme="minorEastAsia" w:hAnsiTheme="minorEastAsia" w:cstheme="minorEastAsia" w:hint="eastAsia"/>
          </w:rPr>
          <w:delText xml:space="preserve">    </w:delText>
        </w:r>
        <w:r w:rsidDel="008C3617">
          <w:rPr>
            <w:rFonts w:asciiTheme="minorEastAsia" w:eastAsiaTheme="minorEastAsia" w:hAnsiTheme="minorEastAsia" w:cstheme="minorEastAsia" w:hint="eastAsia"/>
          </w:rPr>
          <w:delText>月</w:delText>
        </w:r>
        <w:r w:rsidDel="008C3617">
          <w:rPr>
            <w:rFonts w:asciiTheme="minorEastAsia" w:eastAsiaTheme="minorEastAsia" w:hAnsiTheme="minorEastAsia" w:cstheme="minorEastAsia" w:hint="eastAsia"/>
          </w:rPr>
          <w:delText xml:space="preserve">    </w:delText>
        </w:r>
        <w:r w:rsidDel="008C3617">
          <w:rPr>
            <w:rFonts w:asciiTheme="minorEastAsia" w:eastAsiaTheme="minorEastAsia" w:hAnsiTheme="minorEastAsia" w:cstheme="minorEastAsia" w:hint="eastAsia"/>
          </w:rPr>
          <w:delText>日</w:delText>
        </w:r>
      </w:del>
    </w:p>
    <w:p w14:paraId="679651D3" w14:textId="7808C6FE" w:rsidR="00E074FC" w:rsidDel="008C3617" w:rsidRDefault="00E074FC">
      <w:pPr>
        <w:rPr>
          <w:del w:id="363" w:author="1961185600@qq.com" w:date="2018-07-10T13:53:00Z"/>
          <w:rFonts w:asciiTheme="minorEastAsia" w:eastAsiaTheme="minorEastAsia" w:hAnsiTheme="minorEastAsia" w:cstheme="minorEastAsia"/>
        </w:rPr>
      </w:pPr>
    </w:p>
    <w:p w14:paraId="0CCDEB44" w14:textId="0389C333" w:rsidR="00E074FC" w:rsidDel="008C3617" w:rsidRDefault="00A36F6B">
      <w:pPr>
        <w:rPr>
          <w:del w:id="364" w:author="1961185600@qq.com" w:date="2018-07-10T13:53:00Z"/>
          <w:rFonts w:asciiTheme="minorEastAsia" w:eastAsiaTheme="minorEastAsia" w:hAnsiTheme="minorEastAsia" w:cstheme="minorEastAsia"/>
        </w:rPr>
      </w:pPr>
      <w:del w:id="365" w:author="1961185600@qq.com" w:date="2018-07-10T13:53:00Z">
        <w:r w:rsidDel="008C3617">
          <w:rPr>
            <w:rFonts w:asciiTheme="minorEastAsia" w:eastAsiaTheme="minorEastAsia" w:hAnsiTheme="minorEastAsia" w:cstheme="minorEastAsia"/>
          </w:rPr>
          <w:delText xml:space="preserve">KrSpace </w:delText>
        </w:r>
        <w:r w:rsidDel="008C3617">
          <w:rPr>
            <w:rFonts w:asciiTheme="minorEastAsia" w:eastAsiaTheme="minorEastAsia" w:hAnsiTheme="minorEastAsia" w:cstheme="minorEastAsia" w:hint="eastAsia"/>
          </w:rPr>
          <w:delText>签字：</w:delText>
        </w:r>
      </w:del>
    </w:p>
    <w:p w14:paraId="52C73A7D" w14:textId="77BFDDE7" w:rsidR="00E074FC" w:rsidDel="008C3617" w:rsidRDefault="00A36F6B">
      <w:pPr>
        <w:rPr>
          <w:del w:id="366" w:author="1961185600@qq.com" w:date="2018-07-10T13:53:00Z"/>
          <w:rFonts w:asciiTheme="minorEastAsia" w:eastAsiaTheme="minorEastAsia" w:hAnsiTheme="minorEastAsia" w:cstheme="minorEastAsia"/>
        </w:rPr>
      </w:pPr>
      <w:del w:id="367" w:author="1961185600@qq.com" w:date="2018-07-10T13:53:00Z">
        <w:r w:rsidDel="008C3617">
          <w:rPr>
            <w:rFonts w:asciiTheme="minorEastAsia" w:eastAsiaTheme="minorEastAsia" w:hAnsiTheme="minorEastAsia" w:cstheme="minorEastAsia"/>
          </w:rPr>
          <w:delText xml:space="preserve">KrSpace </w:delText>
        </w:r>
        <w:r w:rsidDel="008C3617">
          <w:rPr>
            <w:rFonts w:asciiTheme="minorEastAsia" w:eastAsiaTheme="minorEastAsia" w:hAnsiTheme="minorEastAsia" w:cstheme="minorEastAsia" w:hint="eastAsia"/>
          </w:rPr>
          <w:delText>实体名称：</w:delText>
        </w:r>
      </w:del>
    </w:p>
    <w:p w14:paraId="401B9C63" w14:textId="195ABC23" w:rsidR="00E074FC" w:rsidDel="008C3617" w:rsidRDefault="00A36F6B">
      <w:pPr>
        <w:rPr>
          <w:del w:id="368" w:author="1961185600@qq.com" w:date="2018-07-10T13:53:00Z"/>
          <w:rFonts w:asciiTheme="minorEastAsia" w:eastAsiaTheme="minorEastAsia" w:hAnsiTheme="minorEastAsia" w:cstheme="minorEastAsia"/>
        </w:rPr>
      </w:pPr>
      <w:del w:id="369" w:author="1961185600@qq.com" w:date="2018-07-10T13:53:00Z">
        <w:r w:rsidDel="008C3617">
          <w:rPr>
            <w:rFonts w:asciiTheme="minorEastAsia" w:eastAsiaTheme="minorEastAsia" w:hAnsiTheme="minorEastAsia" w:cstheme="minorEastAsia" w:hint="eastAsia"/>
          </w:rPr>
          <w:delText>盖章（合同专用章或者公章）：</w:delText>
        </w:r>
      </w:del>
    </w:p>
    <w:p w14:paraId="7E4B46AC" w14:textId="42CE1823" w:rsidR="00E074FC" w:rsidDel="008C3617" w:rsidRDefault="00A36F6B">
      <w:pPr>
        <w:rPr>
          <w:del w:id="370" w:author="1961185600@qq.com" w:date="2018-07-10T13:53:00Z"/>
          <w:rFonts w:asciiTheme="minorEastAsia" w:eastAsiaTheme="minorEastAsia" w:hAnsiTheme="minorEastAsia" w:cstheme="minorEastAsia"/>
        </w:rPr>
      </w:pPr>
      <w:del w:id="371" w:author="1961185600@qq.com" w:date="2018-07-10T13:53:00Z">
        <w:r w:rsidDel="008C3617">
          <w:rPr>
            <w:rFonts w:asciiTheme="minorEastAsia" w:eastAsiaTheme="minorEastAsia" w:hAnsiTheme="minorEastAsia" w:cstheme="minorEastAsia" w:hint="eastAsia"/>
          </w:rPr>
          <w:delText>法定代表人或者授权代表人（签字）：</w:delText>
        </w:r>
      </w:del>
    </w:p>
    <w:p w14:paraId="28E323FB" w14:textId="101489A9" w:rsidR="00E074FC" w:rsidDel="008C3617" w:rsidRDefault="00A36F6B">
      <w:pPr>
        <w:rPr>
          <w:del w:id="372" w:author="1961185600@qq.com" w:date="2018-07-10T13:53:00Z"/>
          <w:rFonts w:ascii="宋体" w:hAnsi="宋体" w:cs="Arial"/>
          <w:kern w:val="0"/>
          <w:sz w:val="20"/>
          <w:szCs w:val="20"/>
        </w:rPr>
      </w:pPr>
      <w:del w:id="373" w:author="1961185600@qq.com" w:date="2018-07-10T13:53:00Z">
        <w:r w:rsidDel="008C3617">
          <w:rPr>
            <w:rFonts w:asciiTheme="minorEastAsia" w:eastAsiaTheme="minorEastAsia" w:hAnsiTheme="minorEastAsia" w:cstheme="minorEastAsia" w:hint="eastAsia"/>
          </w:rPr>
          <w:delText>日期：</w:delText>
        </w:r>
        <w:r w:rsidDel="008C3617">
          <w:rPr>
            <w:rFonts w:asciiTheme="minorEastAsia" w:eastAsiaTheme="minorEastAsia" w:hAnsiTheme="minorEastAsia" w:cstheme="minorEastAsia" w:hint="eastAsia"/>
          </w:rPr>
          <w:delText xml:space="preserve">   </w:delText>
        </w:r>
        <w:r w:rsidDel="008C3617">
          <w:rPr>
            <w:rFonts w:asciiTheme="minorEastAsia" w:eastAsiaTheme="minorEastAsia" w:hAnsiTheme="minorEastAsia" w:cstheme="minorEastAsia" w:hint="eastAsia"/>
          </w:rPr>
          <w:delText>年</w:delText>
        </w:r>
        <w:r w:rsidDel="008C3617">
          <w:rPr>
            <w:rFonts w:asciiTheme="minorEastAsia" w:eastAsiaTheme="minorEastAsia" w:hAnsiTheme="minorEastAsia" w:cstheme="minorEastAsia" w:hint="eastAsia"/>
          </w:rPr>
          <w:delText xml:space="preserve">    </w:delText>
        </w:r>
        <w:r w:rsidDel="008C3617">
          <w:rPr>
            <w:rFonts w:asciiTheme="minorEastAsia" w:eastAsiaTheme="minorEastAsia" w:hAnsiTheme="minorEastAsia" w:cstheme="minorEastAsia" w:hint="eastAsia"/>
          </w:rPr>
          <w:delText>月</w:delText>
        </w:r>
        <w:r w:rsidDel="008C3617">
          <w:rPr>
            <w:rFonts w:asciiTheme="minorEastAsia" w:eastAsiaTheme="minorEastAsia" w:hAnsiTheme="minorEastAsia" w:cstheme="minorEastAsia" w:hint="eastAsia"/>
          </w:rPr>
          <w:delText xml:space="preserve">    </w:delText>
        </w:r>
        <w:r w:rsidDel="008C3617">
          <w:rPr>
            <w:rFonts w:asciiTheme="minorEastAsia" w:eastAsiaTheme="minorEastAsia" w:hAnsiTheme="minorEastAsia" w:cstheme="minorEastAsia" w:hint="eastAsia"/>
          </w:rPr>
          <w:delText>日</w:delText>
        </w:r>
      </w:del>
    </w:p>
    <w:p w14:paraId="2CE81273" w14:textId="77777777" w:rsidR="00E074FC" w:rsidRDefault="00E074FC">
      <w:pPr>
        <w:rPr>
          <w:rFonts w:ascii="宋体" w:hAnsi="宋体" w:cs="Arial"/>
          <w:kern w:val="0"/>
          <w:sz w:val="20"/>
          <w:szCs w:val="20"/>
        </w:rPr>
      </w:pPr>
    </w:p>
    <w:sectPr w:rsidR="00E074F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ED13A" w14:textId="77777777" w:rsidR="00A36F6B" w:rsidRDefault="00A36F6B">
      <w:r>
        <w:separator/>
      </w:r>
    </w:p>
  </w:endnote>
  <w:endnote w:type="continuationSeparator" w:id="0">
    <w:p w14:paraId="4ABB5382" w14:textId="77777777" w:rsidR="00A36F6B" w:rsidRDefault="00A36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F49B4" w14:textId="77777777" w:rsidR="00E074FC" w:rsidRDefault="00A36F6B">
    <w:pPr>
      <w:pStyle w:val="a9"/>
    </w:pPr>
    <w:r>
      <w:rPr>
        <w:noProof/>
      </w:rPr>
      <mc:AlternateContent>
        <mc:Choice Requires="wps">
          <w:drawing>
            <wp:anchor distT="0" distB="0" distL="114300" distR="114300" simplePos="0" relativeHeight="251659264" behindDoc="0" locked="0" layoutInCell="1" allowOverlap="1" wp14:anchorId="11BCBF9B" wp14:editId="110F5116">
              <wp:simplePos x="0" y="0"/>
              <wp:positionH relativeFrom="margin">
                <wp:align>center</wp:align>
              </wp:positionH>
              <wp:positionV relativeFrom="paragraph">
                <wp:posOffset>0</wp:posOffset>
              </wp:positionV>
              <wp:extent cx="103568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3568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A6802D" w14:textId="77777777" w:rsidR="00E074FC" w:rsidRDefault="00A36F6B">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214F3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ins w:id="375" w:author="1961185600@qq.com" w:date="2018-07-10T13:54:00Z">
                            <w:r w:rsidR="00214F36">
                              <w:rPr>
                                <w:noProof/>
                              </w:rPr>
                              <w:t>10</w:t>
                            </w:r>
                          </w:ins>
                          <w:del w:id="376" w:author="1961185600@qq.com" w:date="2018-07-09T17:15:00Z">
                            <w:r w:rsidDel="00EE3197">
                              <w:rPr>
                                <w:rFonts w:hint="eastAsia"/>
                                <w:noProof/>
                              </w:rPr>
                              <w:delText>31</w:delText>
                            </w:r>
                          </w:del>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BCBF9B" id="_x0000_t202" coordsize="21600,21600" o:spt="202" path="m0,0l0,21600,21600,21600,21600,0xe">
              <v:stroke joinstyle="miter"/>
              <v:path gradientshapeok="t" o:connecttype="rect"/>
            </v:shapetype>
            <v:shape id="文本框 2" o:spid="_x0000_s1026" type="#_x0000_t202" style="position:absolute;margin-left:0;margin-top:0;width:81.55pt;height:12.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" filled="f" stroked="f" strokeweight=".5pt">
              <v:textbox style="mso-fit-shape-to-text:t" inset="0,0,0,0">
                <w:txbxContent>
                  <w:p w14:paraId="13A6802D" w14:textId="77777777" w:rsidR="00E074FC" w:rsidRDefault="00A36F6B">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214F36">
                      <w:rPr>
                        <w:noProof/>
                      </w:rPr>
                      <w:t>8</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ins w:id="377" w:author="1961185600@qq.com" w:date="2018-07-10T13:54:00Z">
                      <w:r w:rsidR="00214F36">
                        <w:rPr>
                          <w:noProof/>
                        </w:rPr>
                        <w:t>10</w:t>
                      </w:r>
                    </w:ins>
                    <w:del w:id="378" w:author="1961185600@qq.com" w:date="2018-07-09T17:15:00Z">
                      <w:r w:rsidDel="00EE3197">
                        <w:rPr>
                          <w:rFonts w:hint="eastAsia"/>
                          <w:noProof/>
                        </w:rPr>
                        <w:delText>31</w:delText>
                      </w:r>
                    </w:del>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CE12F" w14:textId="77777777" w:rsidR="00A36F6B" w:rsidRDefault="00A36F6B">
      <w:r>
        <w:separator/>
      </w:r>
    </w:p>
  </w:footnote>
  <w:footnote w:type="continuationSeparator" w:id="0">
    <w:p w14:paraId="24F17671" w14:textId="77777777" w:rsidR="00A36F6B" w:rsidRDefault="00A36F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6102" w14:textId="77777777" w:rsidR="00E074FC" w:rsidRDefault="00A36F6B">
    <w:pPr>
      <w:pStyle w:val="ab"/>
      <w:pBdr>
        <w:bottom w:val="none" w:sz="0" w:space="1" w:color="auto"/>
      </w:pBdr>
      <w:ind w:firstLineChars="400" w:firstLine="1120"/>
      <w:jc w:val="both"/>
    </w:pPr>
    <w:bookmarkStart w:id="374" w:name="page1"/>
    <w:bookmarkEnd w:id="374"/>
    <w:r>
      <w:rPr>
        <w:noProof/>
        <w:sz w:val="28"/>
        <w:szCs w:val="28"/>
      </w:rPr>
      <w:drawing>
        <wp:anchor distT="0" distB="0" distL="114300" distR="114300" simplePos="0" relativeHeight="251658240" behindDoc="1" locked="0" layoutInCell="1" allowOverlap="1" wp14:anchorId="423C4E59" wp14:editId="1E96941C">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sz w:val="28"/>
        <w:szCs w:val="28"/>
      </w:rPr>
      <w:t>会员协议</w:t>
    </w:r>
    <w:r>
      <w:rPr>
        <w:rFonts w:hint="eastAsia"/>
        <w:sz w:val="28"/>
        <w:szCs w:val="28"/>
      </w:rPr>
      <w:t>（</w:t>
    </w:r>
    <w:r>
      <w:rPr>
        <w:rFonts w:hint="eastAsia"/>
        <w:sz w:val="28"/>
        <w:szCs w:val="28"/>
      </w:rPr>
      <w:t>增加</w:t>
    </w:r>
    <w:r>
      <w:rPr>
        <w:rFonts w:hint="eastAsia"/>
        <w:sz w:val="28"/>
        <w:szCs w:val="28"/>
      </w:rPr>
      <w:t>）</w:t>
    </w:r>
    <w:r>
      <w:rPr>
        <w:rFonts w:hint="eastAsia"/>
        <w:sz w:val="28"/>
        <w:szCs w:val="28"/>
      </w:rPr>
      <w:t xml:space="preserve">                   </w:t>
    </w:r>
    <w:r>
      <w:rPr>
        <w:rFonts w:hint="eastAsia"/>
      </w:rPr>
      <w:t>协议号码：</w:t>
    </w:r>
  </w:p>
  <w:p w14:paraId="7C8C71F3" w14:textId="77777777" w:rsidR="00E074FC" w:rsidRDefault="00A36F6B">
    <w:pPr>
      <w:pStyle w:val="ab"/>
      <w:pBdr>
        <w:bottom w:val="none" w:sz="0" w:space="1" w:color="auto"/>
      </w:pBdr>
      <w:ind w:firstLineChars="400" w:firstLine="1120"/>
      <w:jc w:val="both"/>
    </w:pPr>
    <w:r>
      <w:rPr>
        <w:rFonts w:hint="eastAsia"/>
        <w:sz w:val="28"/>
        <w:szCs w:val="28"/>
      </w:rPr>
      <w:t xml:space="preserve">         </w:t>
    </w:r>
  </w:p>
  <w:p w14:paraId="32FC6A85" w14:textId="77777777" w:rsidR="00E074FC" w:rsidRDefault="00A36F6B">
    <w:pPr>
      <w:pStyle w:val="ab"/>
      <w:pBdr>
        <w:bottom w:val="none" w:sz="0" w:space="1" w:color="auto"/>
      </w:pBdr>
      <w:ind w:firstLineChars="2700" w:firstLine="4860"/>
      <w:jc w:val="both"/>
    </w:pPr>
    <w:r>
      <w:rPr>
        <w:rFonts w:hint="eastAsia"/>
      </w:rPr>
      <w:t>协议日期：</w:t>
    </w:r>
  </w:p>
  <w:p w14:paraId="188F31E2" w14:textId="77777777" w:rsidR="00E074FC" w:rsidRDefault="00E074FC">
    <w:pPr>
      <w:pStyle w:val="ab"/>
      <w:pBdr>
        <w:bottom w:val="single" w:sz="4" w:space="1" w:color="auto"/>
      </w:pBdr>
      <w:ind w:firstLineChars="2700" w:firstLine="48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4BAD28"/>
    <w:multiLevelType w:val="singleLevel"/>
    <w:tmpl w:val="904BAD28"/>
    <w:lvl w:ilvl="0">
      <w:start w:val="1"/>
      <w:numFmt w:val="chineseCounting"/>
      <w:suff w:val="space"/>
      <w:lvlText w:val="第%1部分"/>
      <w:lvlJc w:val="left"/>
      <w:rPr>
        <w:rFonts w:hint="eastAsia"/>
      </w:rPr>
    </w:lvl>
  </w:abstractNum>
  <w:abstractNum w:abstractNumId="1">
    <w:nsid w:val="4271BB11"/>
    <w:multiLevelType w:val="singleLevel"/>
    <w:tmpl w:val="4271BB11"/>
    <w:lvl w:ilvl="0">
      <w:start w:val="3"/>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961185600@qq.com">
    <w15:presenceInfo w15:providerId="Windows Live" w15:userId="6e227d89971b14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embedSystemFonts/>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F7"/>
    <w:rsid w:val="0001095D"/>
    <w:rsid w:val="000144F7"/>
    <w:rsid w:val="00015FCE"/>
    <w:rsid w:val="00027B34"/>
    <w:rsid w:val="00027CCC"/>
    <w:rsid w:val="00042F59"/>
    <w:rsid w:val="0004481B"/>
    <w:rsid w:val="0005268D"/>
    <w:rsid w:val="00052EEF"/>
    <w:rsid w:val="00054470"/>
    <w:rsid w:val="00057033"/>
    <w:rsid w:val="0006090A"/>
    <w:rsid w:val="00064A16"/>
    <w:rsid w:val="0007168A"/>
    <w:rsid w:val="000720B6"/>
    <w:rsid w:val="00074950"/>
    <w:rsid w:val="00096335"/>
    <w:rsid w:val="000A349D"/>
    <w:rsid w:val="000B3AD0"/>
    <w:rsid w:val="000C03B3"/>
    <w:rsid w:val="000C5DEA"/>
    <w:rsid w:val="000C6248"/>
    <w:rsid w:val="000C7C18"/>
    <w:rsid w:val="000D197A"/>
    <w:rsid w:val="000E3F90"/>
    <w:rsid w:val="000F7D5A"/>
    <w:rsid w:val="00100D5B"/>
    <w:rsid w:val="001052FD"/>
    <w:rsid w:val="001059FB"/>
    <w:rsid w:val="001234C4"/>
    <w:rsid w:val="001265D5"/>
    <w:rsid w:val="00131210"/>
    <w:rsid w:val="00136160"/>
    <w:rsid w:val="00141241"/>
    <w:rsid w:val="00141B4C"/>
    <w:rsid w:val="00162DF4"/>
    <w:rsid w:val="00171916"/>
    <w:rsid w:val="001839A3"/>
    <w:rsid w:val="00185E7D"/>
    <w:rsid w:val="00195550"/>
    <w:rsid w:val="001A0416"/>
    <w:rsid w:val="001C5642"/>
    <w:rsid w:val="001D1343"/>
    <w:rsid w:val="001D5420"/>
    <w:rsid w:val="001D5567"/>
    <w:rsid w:val="00200755"/>
    <w:rsid w:val="00201729"/>
    <w:rsid w:val="00206BEB"/>
    <w:rsid w:val="00206E14"/>
    <w:rsid w:val="00210B86"/>
    <w:rsid w:val="00214F36"/>
    <w:rsid w:val="00217C17"/>
    <w:rsid w:val="00222C32"/>
    <w:rsid w:val="002241FE"/>
    <w:rsid w:val="00231438"/>
    <w:rsid w:val="00235774"/>
    <w:rsid w:val="00237A98"/>
    <w:rsid w:val="00240117"/>
    <w:rsid w:val="00251D29"/>
    <w:rsid w:val="002621E3"/>
    <w:rsid w:val="00274463"/>
    <w:rsid w:val="00277463"/>
    <w:rsid w:val="0028245C"/>
    <w:rsid w:val="00282E50"/>
    <w:rsid w:val="0029165F"/>
    <w:rsid w:val="002B0D74"/>
    <w:rsid w:val="002B4203"/>
    <w:rsid w:val="002B7152"/>
    <w:rsid w:val="002C15A5"/>
    <w:rsid w:val="00304593"/>
    <w:rsid w:val="0030724C"/>
    <w:rsid w:val="0032053B"/>
    <w:rsid w:val="00334BB2"/>
    <w:rsid w:val="003366D5"/>
    <w:rsid w:val="0033795A"/>
    <w:rsid w:val="00357C09"/>
    <w:rsid w:val="00360BDF"/>
    <w:rsid w:val="00362D25"/>
    <w:rsid w:val="00382849"/>
    <w:rsid w:val="00384717"/>
    <w:rsid w:val="00390DF9"/>
    <w:rsid w:val="00395C8A"/>
    <w:rsid w:val="00396C19"/>
    <w:rsid w:val="003B33B3"/>
    <w:rsid w:val="003C4818"/>
    <w:rsid w:val="003C6ED7"/>
    <w:rsid w:val="003C7CC2"/>
    <w:rsid w:val="003D0AF2"/>
    <w:rsid w:val="0040196D"/>
    <w:rsid w:val="004042BA"/>
    <w:rsid w:val="0040510E"/>
    <w:rsid w:val="00421C91"/>
    <w:rsid w:val="004235EE"/>
    <w:rsid w:val="00423D5E"/>
    <w:rsid w:val="00437085"/>
    <w:rsid w:val="0045113A"/>
    <w:rsid w:val="0045255F"/>
    <w:rsid w:val="004673B0"/>
    <w:rsid w:val="00475BDC"/>
    <w:rsid w:val="00481C16"/>
    <w:rsid w:val="00482789"/>
    <w:rsid w:val="004922D4"/>
    <w:rsid w:val="00492811"/>
    <w:rsid w:val="004B26F5"/>
    <w:rsid w:val="004B64CE"/>
    <w:rsid w:val="004B6ED2"/>
    <w:rsid w:val="004C0832"/>
    <w:rsid w:val="004C4EB8"/>
    <w:rsid w:val="004C767F"/>
    <w:rsid w:val="004F30A9"/>
    <w:rsid w:val="004F5A10"/>
    <w:rsid w:val="004F5FBE"/>
    <w:rsid w:val="00500963"/>
    <w:rsid w:val="00501905"/>
    <w:rsid w:val="0050398E"/>
    <w:rsid w:val="00505D43"/>
    <w:rsid w:val="00517493"/>
    <w:rsid w:val="00520F89"/>
    <w:rsid w:val="00521C13"/>
    <w:rsid w:val="00521FCB"/>
    <w:rsid w:val="0052655A"/>
    <w:rsid w:val="00526853"/>
    <w:rsid w:val="005502BD"/>
    <w:rsid w:val="00552A9B"/>
    <w:rsid w:val="00570404"/>
    <w:rsid w:val="00573272"/>
    <w:rsid w:val="00574BE9"/>
    <w:rsid w:val="00594237"/>
    <w:rsid w:val="00594FE8"/>
    <w:rsid w:val="005A4D9B"/>
    <w:rsid w:val="005A726B"/>
    <w:rsid w:val="005E1B69"/>
    <w:rsid w:val="005E31E7"/>
    <w:rsid w:val="005E3D8D"/>
    <w:rsid w:val="005E4DB4"/>
    <w:rsid w:val="005E6CAA"/>
    <w:rsid w:val="00601DB1"/>
    <w:rsid w:val="006173C5"/>
    <w:rsid w:val="0062063A"/>
    <w:rsid w:val="00671F68"/>
    <w:rsid w:val="00692BF6"/>
    <w:rsid w:val="006C5081"/>
    <w:rsid w:val="006E2526"/>
    <w:rsid w:val="006E3594"/>
    <w:rsid w:val="006E60A5"/>
    <w:rsid w:val="006F2664"/>
    <w:rsid w:val="006F6FED"/>
    <w:rsid w:val="00705F92"/>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B2400"/>
    <w:rsid w:val="007D03C6"/>
    <w:rsid w:val="007E3846"/>
    <w:rsid w:val="007F3C0F"/>
    <w:rsid w:val="007F581E"/>
    <w:rsid w:val="008010D2"/>
    <w:rsid w:val="008060C3"/>
    <w:rsid w:val="00811765"/>
    <w:rsid w:val="008446C7"/>
    <w:rsid w:val="00844DBE"/>
    <w:rsid w:val="008534FB"/>
    <w:rsid w:val="00861C51"/>
    <w:rsid w:val="00867BD3"/>
    <w:rsid w:val="008776C3"/>
    <w:rsid w:val="00891983"/>
    <w:rsid w:val="0089629D"/>
    <w:rsid w:val="008A4E43"/>
    <w:rsid w:val="008B03E1"/>
    <w:rsid w:val="008C3617"/>
    <w:rsid w:val="008C429C"/>
    <w:rsid w:val="008D024A"/>
    <w:rsid w:val="008D38F4"/>
    <w:rsid w:val="008D7765"/>
    <w:rsid w:val="008E1486"/>
    <w:rsid w:val="008E4A57"/>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514D"/>
    <w:rsid w:val="009F7D1B"/>
    <w:rsid w:val="00A21027"/>
    <w:rsid w:val="00A22A67"/>
    <w:rsid w:val="00A24305"/>
    <w:rsid w:val="00A33046"/>
    <w:rsid w:val="00A3438F"/>
    <w:rsid w:val="00A34D10"/>
    <w:rsid w:val="00A36F6B"/>
    <w:rsid w:val="00A373E5"/>
    <w:rsid w:val="00A47ABD"/>
    <w:rsid w:val="00A60295"/>
    <w:rsid w:val="00A63385"/>
    <w:rsid w:val="00A7217E"/>
    <w:rsid w:val="00A77BB0"/>
    <w:rsid w:val="00A77E5C"/>
    <w:rsid w:val="00A8032D"/>
    <w:rsid w:val="00A813A2"/>
    <w:rsid w:val="00A90F68"/>
    <w:rsid w:val="00A96928"/>
    <w:rsid w:val="00AA1F4B"/>
    <w:rsid w:val="00AA5D07"/>
    <w:rsid w:val="00AB0D12"/>
    <w:rsid w:val="00AB2100"/>
    <w:rsid w:val="00AB25AB"/>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52706"/>
    <w:rsid w:val="00B646B7"/>
    <w:rsid w:val="00B65362"/>
    <w:rsid w:val="00B70B7A"/>
    <w:rsid w:val="00B812FE"/>
    <w:rsid w:val="00BA02A2"/>
    <w:rsid w:val="00BA20F6"/>
    <w:rsid w:val="00BA3656"/>
    <w:rsid w:val="00BB60B5"/>
    <w:rsid w:val="00BC3727"/>
    <w:rsid w:val="00BE7A7F"/>
    <w:rsid w:val="00C12503"/>
    <w:rsid w:val="00C22D54"/>
    <w:rsid w:val="00C42FCC"/>
    <w:rsid w:val="00C47381"/>
    <w:rsid w:val="00C65F6A"/>
    <w:rsid w:val="00C90D04"/>
    <w:rsid w:val="00CA07B9"/>
    <w:rsid w:val="00CA66A4"/>
    <w:rsid w:val="00CA77B5"/>
    <w:rsid w:val="00CB6A87"/>
    <w:rsid w:val="00CD10A6"/>
    <w:rsid w:val="00CD7697"/>
    <w:rsid w:val="00CE1F2D"/>
    <w:rsid w:val="00CF49EB"/>
    <w:rsid w:val="00CF6B52"/>
    <w:rsid w:val="00D063C5"/>
    <w:rsid w:val="00D10B9F"/>
    <w:rsid w:val="00D24699"/>
    <w:rsid w:val="00D24F0C"/>
    <w:rsid w:val="00D26002"/>
    <w:rsid w:val="00D260D4"/>
    <w:rsid w:val="00D4064E"/>
    <w:rsid w:val="00D409DD"/>
    <w:rsid w:val="00D42CD7"/>
    <w:rsid w:val="00D469EE"/>
    <w:rsid w:val="00D528F8"/>
    <w:rsid w:val="00D54F5C"/>
    <w:rsid w:val="00D55A26"/>
    <w:rsid w:val="00D62099"/>
    <w:rsid w:val="00D64608"/>
    <w:rsid w:val="00D719AE"/>
    <w:rsid w:val="00D76211"/>
    <w:rsid w:val="00D77EB6"/>
    <w:rsid w:val="00DA453F"/>
    <w:rsid w:val="00DB121F"/>
    <w:rsid w:val="00DC240E"/>
    <w:rsid w:val="00DD2CDA"/>
    <w:rsid w:val="00DD6D65"/>
    <w:rsid w:val="00DE758B"/>
    <w:rsid w:val="00DF5E6F"/>
    <w:rsid w:val="00DF6ABA"/>
    <w:rsid w:val="00E074FC"/>
    <w:rsid w:val="00E120BF"/>
    <w:rsid w:val="00E1779A"/>
    <w:rsid w:val="00E557E0"/>
    <w:rsid w:val="00E60A8B"/>
    <w:rsid w:val="00E61274"/>
    <w:rsid w:val="00E644EE"/>
    <w:rsid w:val="00E64CD0"/>
    <w:rsid w:val="00E65EDC"/>
    <w:rsid w:val="00E67164"/>
    <w:rsid w:val="00E81970"/>
    <w:rsid w:val="00E85266"/>
    <w:rsid w:val="00E95DBD"/>
    <w:rsid w:val="00EB62EB"/>
    <w:rsid w:val="00EB656F"/>
    <w:rsid w:val="00EC15FE"/>
    <w:rsid w:val="00EC39C9"/>
    <w:rsid w:val="00ED0CEA"/>
    <w:rsid w:val="00ED1EE3"/>
    <w:rsid w:val="00ED7DD9"/>
    <w:rsid w:val="00EE3197"/>
    <w:rsid w:val="00EE4B14"/>
    <w:rsid w:val="00EE6416"/>
    <w:rsid w:val="00EF7F1E"/>
    <w:rsid w:val="00F26025"/>
    <w:rsid w:val="00F267BC"/>
    <w:rsid w:val="00F27113"/>
    <w:rsid w:val="00F46FF8"/>
    <w:rsid w:val="00F476C5"/>
    <w:rsid w:val="00F569DF"/>
    <w:rsid w:val="00F66F23"/>
    <w:rsid w:val="00F81E01"/>
    <w:rsid w:val="00F859EC"/>
    <w:rsid w:val="00F8607D"/>
    <w:rsid w:val="00F90E96"/>
    <w:rsid w:val="00FB1A7D"/>
    <w:rsid w:val="00FC22ED"/>
    <w:rsid w:val="00FC5FA5"/>
    <w:rsid w:val="00FD5259"/>
    <w:rsid w:val="00FD5BDA"/>
    <w:rsid w:val="00FD5D77"/>
    <w:rsid w:val="00FD6E28"/>
    <w:rsid w:val="00FE021A"/>
    <w:rsid w:val="00FF464F"/>
    <w:rsid w:val="016467D7"/>
    <w:rsid w:val="02302501"/>
    <w:rsid w:val="025043E7"/>
    <w:rsid w:val="027A5C72"/>
    <w:rsid w:val="031C1649"/>
    <w:rsid w:val="034B42D8"/>
    <w:rsid w:val="039605ED"/>
    <w:rsid w:val="03C87947"/>
    <w:rsid w:val="0452435E"/>
    <w:rsid w:val="046B76E3"/>
    <w:rsid w:val="04A33ADD"/>
    <w:rsid w:val="060109ED"/>
    <w:rsid w:val="061F0C3C"/>
    <w:rsid w:val="064C1EB0"/>
    <w:rsid w:val="06BC38E8"/>
    <w:rsid w:val="06CE0DA3"/>
    <w:rsid w:val="07617758"/>
    <w:rsid w:val="0817082D"/>
    <w:rsid w:val="084208D1"/>
    <w:rsid w:val="08760E27"/>
    <w:rsid w:val="088054E9"/>
    <w:rsid w:val="089277CE"/>
    <w:rsid w:val="091C2E4A"/>
    <w:rsid w:val="093D5ADF"/>
    <w:rsid w:val="099A7B37"/>
    <w:rsid w:val="0A0A752B"/>
    <w:rsid w:val="0A3A222B"/>
    <w:rsid w:val="0A8F3F02"/>
    <w:rsid w:val="0AA11D0F"/>
    <w:rsid w:val="0AA5385C"/>
    <w:rsid w:val="0AE227F6"/>
    <w:rsid w:val="0B4E6FF4"/>
    <w:rsid w:val="0BDB33EF"/>
    <w:rsid w:val="0C1B2DF1"/>
    <w:rsid w:val="0C6E76AC"/>
    <w:rsid w:val="0D336302"/>
    <w:rsid w:val="0D341636"/>
    <w:rsid w:val="0DBF5291"/>
    <w:rsid w:val="0DC55DBF"/>
    <w:rsid w:val="0DE30986"/>
    <w:rsid w:val="0DFA490A"/>
    <w:rsid w:val="0E3D08EF"/>
    <w:rsid w:val="0E6A1296"/>
    <w:rsid w:val="0E6A6BFC"/>
    <w:rsid w:val="0F935D21"/>
    <w:rsid w:val="0FB458B1"/>
    <w:rsid w:val="104B72FB"/>
    <w:rsid w:val="10DA6B86"/>
    <w:rsid w:val="11052CC7"/>
    <w:rsid w:val="114231A5"/>
    <w:rsid w:val="11535C99"/>
    <w:rsid w:val="118419E1"/>
    <w:rsid w:val="11E00633"/>
    <w:rsid w:val="11EB7835"/>
    <w:rsid w:val="12304D6F"/>
    <w:rsid w:val="12AC35E0"/>
    <w:rsid w:val="13355347"/>
    <w:rsid w:val="13415215"/>
    <w:rsid w:val="13790F1C"/>
    <w:rsid w:val="13B00E46"/>
    <w:rsid w:val="13B40A6E"/>
    <w:rsid w:val="166A08E4"/>
    <w:rsid w:val="17B17580"/>
    <w:rsid w:val="18275465"/>
    <w:rsid w:val="186A4028"/>
    <w:rsid w:val="18986CE0"/>
    <w:rsid w:val="18AD391A"/>
    <w:rsid w:val="192A5738"/>
    <w:rsid w:val="1946409B"/>
    <w:rsid w:val="19A56F92"/>
    <w:rsid w:val="19B31945"/>
    <w:rsid w:val="19ED0AE9"/>
    <w:rsid w:val="1A077D2D"/>
    <w:rsid w:val="1A3632D5"/>
    <w:rsid w:val="1A6F78D3"/>
    <w:rsid w:val="1A7E6D57"/>
    <w:rsid w:val="1A8450CD"/>
    <w:rsid w:val="1A896CFD"/>
    <w:rsid w:val="1AD9667C"/>
    <w:rsid w:val="1B2708BE"/>
    <w:rsid w:val="1B573E15"/>
    <w:rsid w:val="1B5F29FF"/>
    <w:rsid w:val="1B7C645C"/>
    <w:rsid w:val="1C3D61A6"/>
    <w:rsid w:val="1CAC1922"/>
    <w:rsid w:val="1D1043D4"/>
    <w:rsid w:val="1E6E0835"/>
    <w:rsid w:val="1EF277BD"/>
    <w:rsid w:val="1F00412D"/>
    <w:rsid w:val="1F596386"/>
    <w:rsid w:val="1F8B38D2"/>
    <w:rsid w:val="20345759"/>
    <w:rsid w:val="20B4677F"/>
    <w:rsid w:val="21615389"/>
    <w:rsid w:val="21B84D6B"/>
    <w:rsid w:val="22034BBA"/>
    <w:rsid w:val="22080A56"/>
    <w:rsid w:val="22C73C9C"/>
    <w:rsid w:val="22CC5924"/>
    <w:rsid w:val="23E677F7"/>
    <w:rsid w:val="24A33482"/>
    <w:rsid w:val="24B870E0"/>
    <w:rsid w:val="24CA4056"/>
    <w:rsid w:val="24EC2620"/>
    <w:rsid w:val="250E6772"/>
    <w:rsid w:val="253D0D81"/>
    <w:rsid w:val="257E1BF4"/>
    <w:rsid w:val="268B1DA9"/>
    <w:rsid w:val="26DD2DEA"/>
    <w:rsid w:val="26E90416"/>
    <w:rsid w:val="274F02DE"/>
    <w:rsid w:val="27E27E0B"/>
    <w:rsid w:val="28463A3F"/>
    <w:rsid w:val="2889707F"/>
    <w:rsid w:val="28D92013"/>
    <w:rsid w:val="28F52F4B"/>
    <w:rsid w:val="29176CD6"/>
    <w:rsid w:val="294758B1"/>
    <w:rsid w:val="29543790"/>
    <w:rsid w:val="2A50391F"/>
    <w:rsid w:val="2A696DFD"/>
    <w:rsid w:val="2A9A1206"/>
    <w:rsid w:val="2B6B4ED8"/>
    <w:rsid w:val="2B722238"/>
    <w:rsid w:val="2BAE5A39"/>
    <w:rsid w:val="2C023D5F"/>
    <w:rsid w:val="2C301BDE"/>
    <w:rsid w:val="2C7178C6"/>
    <w:rsid w:val="2CDA6C54"/>
    <w:rsid w:val="2D017D84"/>
    <w:rsid w:val="2D930776"/>
    <w:rsid w:val="2DAB4941"/>
    <w:rsid w:val="2DB02E07"/>
    <w:rsid w:val="2E325A7B"/>
    <w:rsid w:val="2E787D61"/>
    <w:rsid w:val="2EEE22AB"/>
    <w:rsid w:val="2F625351"/>
    <w:rsid w:val="2F9378DB"/>
    <w:rsid w:val="30493F56"/>
    <w:rsid w:val="30B62511"/>
    <w:rsid w:val="321B5032"/>
    <w:rsid w:val="323C7AF1"/>
    <w:rsid w:val="3280621C"/>
    <w:rsid w:val="32C82CA1"/>
    <w:rsid w:val="32FD0310"/>
    <w:rsid w:val="331E6845"/>
    <w:rsid w:val="333D2F0B"/>
    <w:rsid w:val="3345083B"/>
    <w:rsid w:val="334D1699"/>
    <w:rsid w:val="33AD678A"/>
    <w:rsid w:val="34293391"/>
    <w:rsid w:val="34CD0DA2"/>
    <w:rsid w:val="35044561"/>
    <w:rsid w:val="353A5A31"/>
    <w:rsid w:val="36453EFF"/>
    <w:rsid w:val="36FC4A3C"/>
    <w:rsid w:val="37CF305B"/>
    <w:rsid w:val="37D77A6D"/>
    <w:rsid w:val="37EB0166"/>
    <w:rsid w:val="384C615A"/>
    <w:rsid w:val="39A52A2A"/>
    <w:rsid w:val="39C024CD"/>
    <w:rsid w:val="39CE4E0A"/>
    <w:rsid w:val="3AA51F92"/>
    <w:rsid w:val="3AC9163D"/>
    <w:rsid w:val="3B315F4E"/>
    <w:rsid w:val="3B740F34"/>
    <w:rsid w:val="3BDD2AC0"/>
    <w:rsid w:val="3C4A5609"/>
    <w:rsid w:val="3C583780"/>
    <w:rsid w:val="3C606EEA"/>
    <w:rsid w:val="3C844914"/>
    <w:rsid w:val="3CC75A50"/>
    <w:rsid w:val="3D712F01"/>
    <w:rsid w:val="3DC92524"/>
    <w:rsid w:val="3DEA3BFB"/>
    <w:rsid w:val="3DFA3D36"/>
    <w:rsid w:val="3E6B2344"/>
    <w:rsid w:val="3EDE4190"/>
    <w:rsid w:val="3FB76F31"/>
    <w:rsid w:val="3FCD3971"/>
    <w:rsid w:val="3FE15B26"/>
    <w:rsid w:val="40260941"/>
    <w:rsid w:val="409816DE"/>
    <w:rsid w:val="4142270C"/>
    <w:rsid w:val="418C50CC"/>
    <w:rsid w:val="41911F7C"/>
    <w:rsid w:val="41A53C90"/>
    <w:rsid w:val="41B27442"/>
    <w:rsid w:val="42006935"/>
    <w:rsid w:val="42121D44"/>
    <w:rsid w:val="421511D3"/>
    <w:rsid w:val="42606FAF"/>
    <w:rsid w:val="426B53EC"/>
    <w:rsid w:val="428E3731"/>
    <w:rsid w:val="42931AD6"/>
    <w:rsid w:val="42943B64"/>
    <w:rsid w:val="429525CA"/>
    <w:rsid w:val="42B31C37"/>
    <w:rsid w:val="42C22F4A"/>
    <w:rsid w:val="43C85544"/>
    <w:rsid w:val="43D707E9"/>
    <w:rsid w:val="44B81BEF"/>
    <w:rsid w:val="44F51372"/>
    <w:rsid w:val="45785977"/>
    <w:rsid w:val="457A4084"/>
    <w:rsid w:val="46430791"/>
    <w:rsid w:val="465547A1"/>
    <w:rsid w:val="46663F92"/>
    <w:rsid w:val="468B1F07"/>
    <w:rsid w:val="469F33C5"/>
    <w:rsid w:val="46B9381F"/>
    <w:rsid w:val="472E7096"/>
    <w:rsid w:val="474B4377"/>
    <w:rsid w:val="477F58A7"/>
    <w:rsid w:val="47B428B2"/>
    <w:rsid w:val="47E12B8E"/>
    <w:rsid w:val="47E9011D"/>
    <w:rsid w:val="47EF54FB"/>
    <w:rsid w:val="483D2342"/>
    <w:rsid w:val="48A1390B"/>
    <w:rsid w:val="498F7255"/>
    <w:rsid w:val="49E04541"/>
    <w:rsid w:val="49FF15EF"/>
    <w:rsid w:val="4A4A4356"/>
    <w:rsid w:val="4ABE39EE"/>
    <w:rsid w:val="4AF862A5"/>
    <w:rsid w:val="4B5A0481"/>
    <w:rsid w:val="4B661969"/>
    <w:rsid w:val="4B6B71C9"/>
    <w:rsid w:val="4BF45F33"/>
    <w:rsid w:val="4C0E1746"/>
    <w:rsid w:val="4C75072F"/>
    <w:rsid w:val="4C75770C"/>
    <w:rsid w:val="4C9078FC"/>
    <w:rsid w:val="4D0072CC"/>
    <w:rsid w:val="4D7764E2"/>
    <w:rsid w:val="4DCA1D7F"/>
    <w:rsid w:val="4EA84323"/>
    <w:rsid w:val="4EF65A1B"/>
    <w:rsid w:val="4FDA1BEE"/>
    <w:rsid w:val="502A7E6C"/>
    <w:rsid w:val="508F138A"/>
    <w:rsid w:val="50B75E53"/>
    <w:rsid w:val="50BA7DDD"/>
    <w:rsid w:val="50D762C1"/>
    <w:rsid w:val="519A214C"/>
    <w:rsid w:val="519F0A07"/>
    <w:rsid w:val="527F62B0"/>
    <w:rsid w:val="53231F84"/>
    <w:rsid w:val="53243853"/>
    <w:rsid w:val="53D71AF8"/>
    <w:rsid w:val="541A17D8"/>
    <w:rsid w:val="54637176"/>
    <w:rsid w:val="546D6180"/>
    <w:rsid w:val="554A43FD"/>
    <w:rsid w:val="554D4F1C"/>
    <w:rsid w:val="55DE4607"/>
    <w:rsid w:val="561E18D4"/>
    <w:rsid w:val="56604E68"/>
    <w:rsid w:val="566413E4"/>
    <w:rsid w:val="572E539B"/>
    <w:rsid w:val="588D382C"/>
    <w:rsid w:val="59F611A6"/>
    <w:rsid w:val="5A007C81"/>
    <w:rsid w:val="5A1956AA"/>
    <w:rsid w:val="5A7848A8"/>
    <w:rsid w:val="5B6A3625"/>
    <w:rsid w:val="5B8914C7"/>
    <w:rsid w:val="5B8E0DF4"/>
    <w:rsid w:val="5BC06D5D"/>
    <w:rsid w:val="5BCC5C17"/>
    <w:rsid w:val="5BF035A2"/>
    <w:rsid w:val="5C1B13B3"/>
    <w:rsid w:val="5C236D1E"/>
    <w:rsid w:val="5C260FDE"/>
    <w:rsid w:val="5C5607AB"/>
    <w:rsid w:val="5C6649AE"/>
    <w:rsid w:val="5C6B73EC"/>
    <w:rsid w:val="5CC5732D"/>
    <w:rsid w:val="5CC606DB"/>
    <w:rsid w:val="5D445A7F"/>
    <w:rsid w:val="5E230FE5"/>
    <w:rsid w:val="5E637786"/>
    <w:rsid w:val="5EE354A8"/>
    <w:rsid w:val="5F270EFC"/>
    <w:rsid w:val="5FE37CC8"/>
    <w:rsid w:val="604B3D91"/>
    <w:rsid w:val="609A777F"/>
    <w:rsid w:val="60AE372D"/>
    <w:rsid w:val="60E34BE2"/>
    <w:rsid w:val="614D3E3F"/>
    <w:rsid w:val="61772A48"/>
    <w:rsid w:val="618F1CA9"/>
    <w:rsid w:val="61B6460A"/>
    <w:rsid w:val="626575F1"/>
    <w:rsid w:val="62734681"/>
    <w:rsid w:val="62E615FE"/>
    <w:rsid w:val="63415810"/>
    <w:rsid w:val="6347234C"/>
    <w:rsid w:val="634E705E"/>
    <w:rsid w:val="63C2564B"/>
    <w:rsid w:val="63CC06B0"/>
    <w:rsid w:val="64560E9F"/>
    <w:rsid w:val="64611FE4"/>
    <w:rsid w:val="64D3175C"/>
    <w:rsid w:val="64FF7D55"/>
    <w:rsid w:val="652A17A9"/>
    <w:rsid w:val="66585DE8"/>
    <w:rsid w:val="669E0BE0"/>
    <w:rsid w:val="66D927C7"/>
    <w:rsid w:val="67260BF7"/>
    <w:rsid w:val="67460A2D"/>
    <w:rsid w:val="678B057B"/>
    <w:rsid w:val="67FC3DA2"/>
    <w:rsid w:val="68206629"/>
    <w:rsid w:val="6822106A"/>
    <w:rsid w:val="68282301"/>
    <w:rsid w:val="68526148"/>
    <w:rsid w:val="68E87F0B"/>
    <w:rsid w:val="690760C4"/>
    <w:rsid w:val="69893B65"/>
    <w:rsid w:val="69B72F2F"/>
    <w:rsid w:val="69C570F1"/>
    <w:rsid w:val="6AAD79A9"/>
    <w:rsid w:val="6AEE6070"/>
    <w:rsid w:val="6B474122"/>
    <w:rsid w:val="6B652C07"/>
    <w:rsid w:val="6C355EB8"/>
    <w:rsid w:val="6C4D6EC0"/>
    <w:rsid w:val="6D465D3F"/>
    <w:rsid w:val="6E314B76"/>
    <w:rsid w:val="6E4400F9"/>
    <w:rsid w:val="6E986A22"/>
    <w:rsid w:val="6EA1196F"/>
    <w:rsid w:val="6F3C1CEC"/>
    <w:rsid w:val="700B02CA"/>
    <w:rsid w:val="705A2181"/>
    <w:rsid w:val="70A37E63"/>
    <w:rsid w:val="71126561"/>
    <w:rsid w:val="71BA2748"/>
    <w:rsid w:val="71F30A8E"/>
    <w:rsid w:val="722B3F2D"/>
    <w:rsid w:val="72CD11FA"/>
    <w:rsid w:val="736B2AEB"/>
    <w:rsid w:val="73A62AA0"/>
    <w:rsid w:val="73A864CA"/>
    <w:rsid w:val="73BB0FE8"/>
    <w:rsid w:val="74012702"/>
    <w:rsid w:val="74603C07"/>
    <w:rsid w:val="74687DCB"/>
    <w:rsid w:val="74D80066"/>
    <w:rsid w:val="75017694"/>
    <w:rsid w:val="75533726"/>
    <w:rsid w:val="755F3125"/>
    <w:rsid w:val="756F6FE8"/>
    <w:rsid w:val="75785E2D"/>
    <w:rsid w:val="7583580F"/>
    <w:rsid w:val="75886583"/>
    <w:rsid w:val="76144F5B"/>
    <w:rsid w:val="76BB4233"/>
    <w:rsid w:val="77020503"/>
    <w:rsid w:val="77500310"/>
    <w:rsid w:val="77526A56"/>
    <w:rsid w:val="779F1311"/>
    <w:rsid w:val="77CD0B60"/>
    <w:rsid w:val="77CE0783"/>
    <w:rsid w:val="77E47737"/>
    <w:rsid w:val="785D0725"/>
    <w:rsid w:val="78630BBB"/>
    <w:rsid w:val="78981DEC"/>
    <w:rsid w:val="78B647F3"/>
    <w:rsid w:val="78E45BE4"/>
    <w:rsid w:val="797D7D56"/>
    <w:rsid w:val="7A47059C"/>
    <w:rsid w:val="7A5D7D7C"/>
    <w:rsid w:val="7A841F66"/>
    <w:rsid w:val="7ADD36F1"/>
    <w:rsid w:val="7AF23DDF"/>
    <w:rsid w:val="7AF57290"/>
    <w:rsid w:val="7B1E2C08"/>
    <w:rsid w:val="7B356089"/>
    <w:rsid w:val="7B5679AF"/>
    <w:rsid w:val="7B8739DE"/>
    <w:rsid w:val="7BB63779"/>
    <w:rsid w:val="7BE75552"/>
    <w:rsid w:val="7C0B54E7"/>
    <w:rsid w:val="7C7660F4"/>
    <w:rsid w:val="7D287B50"/>
    <w:rsid w:val="7D4E7CAC"/>
    <w:rsid w:val="7D581350"/>
    <w:rsid w:val="7D803BD1"/>
    <w:rsid w:val="7D842425"/>
    <w:rsid w:val="7D8D6F79"/>
    <w:rsid w:val="7E2C6273"/>
    <w:rsid w:val="7E520305"/>
    <w:rsid w:val="7ED3303F"/>
    <w:rsid w:val="7F1F6F2A"/>
    <w:rsid w:val="7F5924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466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qFormat/>
    <w:rPr>
      <w:sz w:val="21"/>
      <w:szCs w:val="21"/>
    </w:rPr>
  </w:style>
  <w:style w:type="table" w:styleId="ae">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批注框文本字符"/>
    <w:basedOn w:val="a0"/>
    <w:link w:val="a7"/>
    <w:qFormat/>
    <w:rPr>
      <w:kern w:val="2"/>
      <w:sz w:val="18"/>
      <w:szCs w:val="18"/>
    </w:rPr>
  </w:style>
  <w:style w:type="character" w:customStyle="1" w:styleId="ac">
    <w:name w:val="页眉字符"/>
    <w:basedOn w:val="a0"/>
    <w:link w:val="ab"/>
    <w:qFormat/>
    <w:rPr>
      <w:kern w:val="2"/>
      <w:sz w:val="18"/>
      <w:szCs w:val="18"/>
    </w:rPr>
  </w:style>
  <w:style w:type="character" w:customStyle="1" w:styleId="aa">
    <w:name w:val="页脚字符"/>
    <w:basedOn w:val="a0"/>
    <w:link w:val="a9"/>
    <w:qFormat/>
    <w:rPr>
      <w:kern w:val="2"/>
      <w:sz w:val="18"/>
      <w:szCs w:val="18"/>
    </w:rPr>
  </w:style>
  <w:style w:type="character" w:customStyle="1" w:styleId="a6">
    <w:name w:val="批注文字字符"/>
    <w:basedOn w:val="a0"/>
    <w:link w:val="a4"/>
    <w:qFormat/>
    <w:rPr>
      <w:kern w:val="2"/>
      <w:sz w:val="21"/>
      <w:szCs w:val="22"/>
    </w:rPr>
  </w:style>
  <w:style w:type="character" w:customStyle="1" w:styleId="a5">
    <w:name w:val="批注主题字符"/>
    <w:basedOn w:val="a6"/>
    <w:link w:val="a3"/>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3DE2B8-780C-BE4F-9348-AC015261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2035</Words>
  <Characters>11601</Characters>
  <Application>Microsoft Macintosh Word</Application>
  <DocSecurity>0</DocSecurity>
  <Lines>96</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dc:creator>
  <cp:lastModifiedBy>1961185600@qq.com</cp:lastModifiedBy>
  <cp:revision>2</cp:revision>
  <dcterms:created xsi:type="dcterms:W3CDTF">2018-07-10T05:54:00Z</dcterms:created>
  <dcterms:modified xsi:type="dcterms:W3CDTF">2018-07-10T05:54:00Z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