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3F13C4E7" w14:textId="6E36C8F7" w:rsidR="006C14F9" w:rsidDel="00BE4742" w:rsidRDefault="002A50AF">
      <w:pPr>
        <w:widowControl w:val="0"/>
        <w:numPr>
          <w:ilvl w:val="0"/>
          <w:numId w:val="1"/>
        </w:numPr>
        <w:jc w:val="left"/>
        <w:rPr>
          <w:del w:id="0" w:author="1961185600@qq.com" w:date="2018-07-12T11:06:00Z"/>
          <w:rFonts w:ascii="宋体" w:hAnsi="宋体" w:cs="宋体"/>
          <w:b/>
          <w:bCs/>
          <w:sz w:val="28"/>
          <w:szCs w:val="28"/>
        </w:rPr>
      </w:pPr>
      <w:del w:id="1" w:author="1961185600@qq.com" w:date="2018-07-12T11:06:00Z">
        <w:r w:rsidDel="00BE4742">
          <w:rPr>
            <w:rFonts w:ascii="宋体" w:hAnsi="宋体" w:cs="宋体" w:hint="eastAsia"/>
            <w:b/>
            <w:bCs/>
            <w:sz w:val="28"/>
            <w:szCs w:val="28"/>
          </w:rPr>
          <w:delText xml:space="preserve"> 会籍详情</w:delText>
        </w:r>
      </w:del>
    </w:p>
    <w:p w14:paraId="74759D38" w14:textId="46C8A7A9" w:rsidR="006C14F9" w:rsidDel="00BE4742" w:rsidRDefault="006C14F9">
      <w:pPr>
        <w:widowControl w:val="0"/>
        <w:jc w:val="left"/>
        <w:rPr>
          <w:del w:id="2" w:author="1961185600@qq.com" w:date="2018-07-12T11:06:00Z"/>
          <w:rFonts w:ascii="宋体" w:hAnsi="宋体" w:cs="宋体"/>
          <w:sz w:val="20"/>
          <w:szCs w:val="20"/>
        </w:rPr>
      </w:pPr>
    </w:p>
    <w:p w14:paraId="5F1D5C3C" w14:textId="74FC2A7F" w:rsidR="006C14F9" w:rsidDel="00BE4742" w:rsidRDefault="002A50AF">
      <w:pPr>
        <w:widowControl w:val="0"/>
        <w:jc w:val="left"/>
        <w:rPr>
          <w:del w:id="3" w:author="1961185600@qq.com" w:date="2018-07-12T11:06:00Z"/>
          <w:rFonts w:ascii="宋体" w:hAnsi="宋体" w:cs="宋体"/>
          <w:b/>
          <w:bCs/>
          <w:sz w:val="20"/>
          <w:szCs w:val="20"/>
        </w:rPr>
      </w:pPr>
      <w:del w:id="4" w:author="1961185600@qq.com" w:date="2018-07-12T11:06:00Z">
        <w:r w:rsidDel="00BE4742">
          <w:rPr>
            <w:rFonts w:ascii="宋体" w:hAnsi="宋体" w:cs="宋体" w:hint="eastAsia"/>
            <w:b/>
            <w:bCs/>
            <w:sz w:val="20"/>
            <w:szCs w:val="20"/>
          </w:rPr>
          <w:delText>主体信息</w:delText>
        </w:r>
      </w:del>
    </w:p>
    <w:p w14:paraId="04686369" w14:textId="08F7477F" w:rsidR="006C14F9" w:rsidDel="00BE4742" w:rsidRDefault="006C14F9">
      <w:pPr>
        <w:widowControl w:val="0"/>
        <w:jc w:val="left"/>
        <w:rPr>
          <w:del w:id="5" w:author="1961185600@qq.com" w:date="2018-07-12T11:06:00Z"/>
          <w:rFonts w:ascii="宋体" w:hAnsi="宋体" w:cs="宋体"/>
          <w:b/>
          <w:bCs/>
          <w:sz w:val="20"/>
          <w:szCs w:val="20"/>
        </w:rPr>
      </w:pPr>
    </w:p>
    <w:p w14:paraId="33BA5F0E" w14:textId="3D584E35" w:rsidR="006C14F9" w:rsidDel="00BE4742" w:rsidRDefault="002A50AF">
      <w:pPr>
        <w:widowControl w:val="0"/>
        <w:jc w:val="left"/>
        <w:rPr>
          <w:del w:id="6" w:author="1961185600@qq.com" w:date="2018-07-12T11:06:00Z"/>
          <w:rFonts w:ascii="宋体" w:hAnsi="宋体" w:cs="宋体"/>
          <w:b/>
          <w:bCs/>
          <w:sz w:val="20"/>
          <w:szCs w:val="20"/>
        </w:rPr>
      </w:pPr>
      <w:del w:id="7" w:author="1961185600@qq.com" w:date="2018-07-12T11:06:00Z">
        <w:r w:rsidDel="00BE4742">
          <w:rPr>
            <w:rFonts w:ascii="宋体" w:hAnsi="宋体" w:cs="宋体" w:hint="eastAsia"/>
            <w:b/>
            <w:bCs/>
            <w:sz w:val="20"/>
            <w:szCs w:val="20"/>
          </w:rPr>
          <w:delText>会员信息</w:delText>
        </w:r>
      </w:del>
    </w:p>
    <w:tbl>
      <w:tblPr>
        <w:tblStyle w:val="ae"/>
        <w:tblW w:w="8522" w:type="dxa"/>
        <w:tblLayout w:type="fixed"/>
        <w:tblLook w:val="04A0" w:firstRow="1" w:lastRow="0" w:firstColumn="1" w:lastColumn="0" w:noHBand="0" w:noVBand="1"/>
      </w:tblPr>
      <w:tblGrid>
        <w:gridCol w:w="4261"/>
        <w:gridCol w:w="4261"/>
      </w:tblGrid>
      <w:tr w:rsidR="006C14F9" w:rsidDel="00BE4742" w14:paraId="34EED03A" w14:textId="4D671E3A">
        <w:trPr>
          <w:del w:id="8" w:author="1961185600@qq.com" w:date="2018-07-12T11:06:00Z"/>
        </w:trPr>
        <w:tc>
          <w:tcPr>
            <w:tcW w:w="4261" w:type="dxa"/>
          </w:tcPr>
          <w:p w14:paraId="0FDD6080" w14:textId="6EEA7784" w:rsidR="006C14F9" w:rsidDel="00BE4742" w:rsidRDefault="002A50AF">
            <w:pPr>
              <w:spacing w:line="395" w:lineRule="exact"/>
              <w:jc w:val="left"/>
              <w:rPr>
                <w:del w:id="9" w:author="1961185600@qq.com" w:date="2018-07-12T11:06:00Z"/>
                <w:rFonts w:ascii="宋体" w:hAnsi="宋体" w:cs="宋体"/>
                <w:kern w:val="0"/>
                <w:sz w:val="20"/>
                <w:szCs w:val="20"/>
              </w:rPr>
            </w:pPr>
            <w:del w:id="10" w:author="1961185600@qq.com" w:date="2018-07-12T11:06:00Z">
              <w:r w:rsidDel="00BE4742">
                <w:rPr>
                  <w:rFonts w:ascii="宋体" w:hAnsi="宋体" w:cs="宋体" w:hint="eastAsia"/>
                  <w:kern w:val="0"/>
                  <w:sz w:val="20"/>
                  <w:szCs w:val="20"/>
                </w:rPr>
                <w:delText>会员公司/贵方名称（法定登记的名称）：</w:delText>
              </w:r>
            </w:del>
          </w:p>
        </w:tc>
        <w:tc>
          <w:tcPr>
            <w:tcW w:w="4261" w:type="dxa"/>
          </w:tcPr>
          <w:p w14:paraId="3ACBBBC2" w14:textId="33F80867" w:rsidR="006C14F9" w:rsidDel="00BE4742" w:rsidRDefault="006C14F9">
            <w:pPr>
              <w:spacing w:line="395" w:lineRule="exact"/>
              <w:jc w:val="left"/>
              <w:rPr>
                <w:del w:id="11" w:author="1961185600@qq.com" w:date="2018-07-12T11:06:00Z"/>
                <w:rFonts w:ascii="宋体" w:hAnsi="宋体" w:cs="宋体"/>
                <w:sz w:val="20"/>
                <w:szCs w:val="20"/>
              </w:rPr>
            </w:pPr>
          </w:p>
        </w:tc>
      </w:tr>
      <w:tr w:rsidR="006C14F9" w:rsidDel="00BE4742" w14:paraId="21D36E2D" w14:textId="3C0F6402">
        <w:trPr>
          <w:del w:id="12" w:author="1961185600@qq.com" w:date="2018-07-12T11:06:00Z"/>
        </w:trPr>
        <w:tc>
          <w:tcPr>
            <w:tcW w:w="4261" w:type="dxa"/>
          </w:tcPr>
          <w:p w14:paraId="48B7173D" w14:textId="6B98E377" w:rsidR="006C14F9" w:rsidDel="00BE4742" w:rsidRDefault="002A50AF">
            <w:pPr>
              <w:spacing w:line="395" w:lineRule="exact"/>
              <w:jc w:val="left"/>
              <w:rPr>
                <w:del w:id="13" w:author="1961185600@qq.com" w:date="2018-07-12T11:06:00Z"/>
                <w:rFonts w:ascii="宋体" w:hAnsi="宋体" w:cs="宋体"/>
                <w:sz w:val="20"/>
                <w:szCs w:val="20"/>
              </w:rPr>
            </w:pPr>
            <w:del w:id="14" w:author="1961185600@qq.com" w:date="2018-07-12T11:06:00Z">
              <w:r w:rsidDel="00BE4742">
                <w:rPr>
                  <w:rFonts w:ascii="宋体" w:hAnsi="宋体" w:cs="宋体" w:hint="eastAsia"/>
                  <w:sz w:val="20"/>
                  <w:szCs w:val="20"/>
                </w:rPr>
                <w:delText>管理员姓名：</w:delText>
              </w:r>
            </w:del>
          </w:p>
        </w:tc>
        <w:tc>
          <w:tcPr>
            <w:tcW w:w="4261" w:type="dxa"/>
          </w:tcPr>
          <w:p w14:paraId="330354A8" w14:textId="635B2E62" w:rsidR="006C14F9" w:rsidDel="00BE4742" w:rsidRDefault="006C14F9">
            <w:pPr>
              <w:spacing w:line="395" w:lineRule="exact"/>
              <w:jc w:val="left"/>
              <w:rPr>
                <w:del w:id="15" w:author="1961185600@qq.com" w:date="2018-07-12T11:06:00Z"/>
                <w:rFonts w:ascii="宋体" w:hAnsi="宋体" w:cs="宋体"/>
                <w:sz w:val="20"/>
                <w:szCs w:val="20"/>
              </w:rPr>
            </w:pPr>
          </w:p>
        </w:tc>
      </w:tr>
      <w:tr w:rsidR="006C14F9" w:rsidDel="00BE4742" w14:paraId="3E6E2C4C" w14:textId="2C881D06">
        <w:trPr>
          <w:del w:id="16" w:author="1961185600@qq.com" w:date="2018-07-12T11:06:00Z"/>
        </w:trPr>
        <w:tc>
          <w:tcPr>
            <w:tcW w:w="4261" w:type="dxa"/>
          </w:tcPr>
          <w:p w14:paraId="47367037" w14:textId="002CA43F" w:rsidR="006C14F9" w:rsidDel="00BE4742" w:rsidRDefault="002A50AF">
            <w:pPr>
              <w:spacing w:line="395" w:lineRule="exact"/>
              <w:jc w:val="left"/>
              <w:rPr>
                <w:del w:id="17" w:author="1961185600@qq.com" w:date="2018-07-12T11:06:00Z"/>
                <w:rFonts w:ascii="宋体" w:hAnsi="宋体" w:cs="宋体"/>
                <w:sz w:val="20"/>
                <w:szCs w:val="20"/>
              </w:rPr>
            </w:pPr>
            <w:del w:id="18" w:author="1961185600@qq.com" w:date="2018-07-12T11:06:00Z">
              <w:r w:rsidDel="00BE4742">
                <w:rPr>
                  <w:rFonts w:ascii="宋体" w:hAnsi="宋体" w:cs="宋体" w:hint="eastAsia"/>
                  <w:sz w:val="20"/>
                  <w:szCs w:val="20"/>
                </w:rPr>
                <w:delText>电话及电子邮箱：</w:delText>
              </w:r>
            </w:del>
          </w:p>
        </w:tc>
        <w:tc>
          <w:tcPr>
            <w:tcW w:w="4261" w:type="dxa"/>
          </w:tcPr>
          <w:p w14:paraId="0E7BCCD8" w14:textId="4BA5A3C2" w:rsidR="006C14F9" w:rsidDel="00BE4742" w:rsidRDefault="006C14F9">
            <w:pPr>
              <w:spacing w:line="395" w:lineRule="exact"/>
              <w:jc w:val="left"/>
              <w:rPr>
                <w:del w:id="19" w:author="1961185600@qq.com" w:date="2018-07-12T11:06:00Z"/>
                <w:rFonts w:ascii="宋体" w:hAnsi="宋体" w:cs="宋体"/>
                <w:sz w:val="20"/>
                <w:szCs w:val="20"/>
              </w:rPr>
            </w:pPr>
          </w:p>
        </w:tc>
      </w:tr>
      <w:tr w:rsidR="006C14F9" w:rsidDel="00BE4742" w14:paraId="10204CDE" w14:textId="38C716A2">
        <w:trPr>
          <w:del w:id="20" w:author="1961185600@qq.com" w:date="2018-07-12T11:06:00Z"/>
        </w:trPr>
        <w:tc>
          <w:tcPr>
            <w:tcW w:w="4261" w:type="dxa"/>
          </w:tcPr>
          <w:p w14:paraId="23A6316F" w14:textId="10473CD4" w:rsidR="006C14F9" w:rsidDel="00BE4742" w:rsidRDefault="002A50AF">
            <w:pPr>
              <w:spacing w:line="395" w:lineRule="exact"/>
              <w:jc w:val="left"/>
              <w:rPr>
                <w:del w:id="21" w:author="1961185600@qq.com" w:date="2018-07-12T11:06:00Z"/>
                <w:rFonts w:ascii="宋体" w:hAnsi="宋体" w:cs="宋体"/>
                <w:sz w:val="20"/>
                <w:szCs w:val="20"/>
              </w:rPr>
            </w:pPr>
            <w:del w:id="22" w:author="1961185600@qq.com" w:date="2018-07-12T11:06:00Z">
              <w:r w:rsidDel="00BE4742">
                <w:rPr>
                  <w:rFonts w:ascii="宋体" w:hAnsi="宋体" w:cs="宋体" w:hint="eastAsia"/>
                  <w:sz w:val="20"/>
                  <w:szCs w:val="20"/>
                </w:rPr>
                <w:delText>通讯地址：</w:delText>
              </w:r>
            </w:del>
          </w:p>
        </w:tc>
        <w:tc>
          <w:tcPr>
            <w:tcW w:w="4261" w:type="dxa"/>
          </w:tcPr>
          <w:p w14:paraId="39C3304A" w14:textId="17F54E3C" w:rsidR="006C14F9" w:rsidDel="00BE4742" w:rsidRDefault="006C14F9">
            <w:pPr>
              <w:spacing w:line="395" w:lineRule="exact"/>
              <w:jc w:val="left"/>
              <w:rPr>
                <w:del w:id="23" w:author="1961185600@qq.com" w:date="2018-07-12T11:06:00Z"/>
                <w:rFonts w:ascii="宋体" w:hAnsi="宋体" w:cs="宋体"/>
                <w:sz w:val="20"/>
                <w:szCs w:val="20"/>
              </w:rPr>
            </w:pPr>
          </w:p>
        </w:tc>
      </w:tr>
    </w:tbl>
    <w:p w14:paraId="4231AD27" w14:textId="48BC1F97" w:rsidR="006C14F9" w:rsidDel="00BE4742" w:rsidRDefault="006C14F9">
      <w:pPr>
        <w:widowControl w:val="0"/>
        <w:jc w:val="left"/>
        <w:rPr>
          <w:del w:id="24" w:author="1961185600@qq.com" w:date="2018-07-12T11:06:00Z"/>
          <w:rFonts w:ascii="宋体" w:hAnsi="宋体" w:cs="宋体"/>
          <w:b/>
          <w:bCs/>
          <w:sz w:val="20"/>
          <w:szCs w:val="20"/>
        </w:rPr>
      </w:pPr>
    </w:p>
    <w:p w14:paraId="06CC761B" w14:textId="794ADF90" w:rsidR="006C14F9" w:rsidDel="00BE4742" w:rsidRDefault="002A50AF">
      <w:pPr>
        <w:widowControl w:val="0"/>
        <w:jc w:val="left"/>
        <w:rPr>
          <w:del w:id="25" w:author="1961185600@qq.com" w:date="2018-07-12T11:06:00Z"/>
          <w:rFonts w:ascii="宋体" w:hAnsi="宋体" w:cs="宋体"/>
          <w:b/>
          <w:bCs/>
          <w:sz w:val="20"/>
          <w:szCs w:val="20"/>
        </w:rPr>
      </w:pPr>
      <w:del w:id="26" w:author="1961185600@qq.com" w:date="2018-07-12T11:06:00Z">
        <w:r w:rsidDel="00BE4742">
          <w:rPr>
            <w:rFonts w:ascii="宋体" w:hAnsi="宋体" w:cs="宋体" w:hint="eastAsia"/>
            <w:b/>
            <w:bCs/>
            <w:sz w:val="20"/>
            <w:szCs w:val="20"/>
          </w:rPr>
          <w:delText>KrSpace 服务主体信息</w:delText>
        </w:r>
      </w:del>
    </w:p>
    <w:tbl>
      <w:tblPr>
        <w:tblStyle w:val="ae"/>
        <w:tblW w:w="8522" w:type="dxa"/>
        <w:tblLayout w:type="fixed"/>
        <w:tblLook w:val="04A0" w:firstRow="1" w:lastRow="0" w:firstColumn="1" w:lastColumn="0" w:noHBand="0" w:noVBand="1"/>
      </w:tblPr>
      <w:tblGrid>
        <w:gridCol w:w="4261"/>
        <w:gridCol w:w="4261"/>
      </w:tblGrid>
      <w:tr w:rsidR="006C14F9" w:rsidDel="00BE4742" w14:paraId="57401A37" w14:textId="1BB44386">
        <w:trPr>
          <w:del w:id="27" w:author="1961185600@qq.com" w:date="2018-07-12T11:06:00Z"/>
        </w:trPr>
        <w:tc>
          <w:tcPr>
            <w:tcW w:w="4261" w:type="dxa"/>
          </w:tcPr>
          <w:p w14:paraId="6CDBA17A" w14:textId="7A6DE7A2" w:rsidR="006C14F9" w:rsidDel="00BE4742" w:rsidRDefault="002A50AF">
            <w:pPr>
              <w:spacing w:line="360" w:lineRule="auto"/>
              <w:jc w:val="left"/>
              <w:rPr>
                <w:del w:id="28" w:author="1961185600@qq.com" w:date="2018-07-12T11:06:00Z"/>
                <w:rFonts w:ascii="宋体" w:hAnsi="宋体" w:cs="宋体"/>
                <w:sz w:val="20"/>
                <w:szCs w:val="20"/>
              </w:rPr>
            </w:pPr>
            <w:del w:id="29" w:author="1961185600@qq.com" w:date="2018-07-12T11:06:00Z">
              <w:r w:rsidDel="00BE4742">
                <w:rPr>
                  <w:rFonts w:ascii="宋体" w:hAnsi="宋体" w:cs="宋体" w:hint="eastAsia"/>
                  <w:sz w:val="20"/>
                  <w:szCs w:val="20"/>
                </w:rPr>
                <w:delText>公司名称：</w:delText>
              </w:r>
            </w:del>
          </w:p>
        </w:tc>
        <w:tc>
          <w:tcPr>
            <w:tcW w:w="4261" w:type="dxa"/>
          </w:tcPr>
          <w:p w14:paraId="40CEC3F3" w14:textId="655C2996" w:rsidR="006C14F9" w:rsidDel="00BE4742" w:rsidRDefault="006C14F9">
            <w:pPr>
              <w:spacing w:line="360" w:lineRule="auto"/>
              <w:jc w:val="left"/>
              <w:rPr>
                <w:del w:id="30" w:author="1961185600@qq.com" w:date="2018-07-12T11:06:00Z"/>
                <w:rFonts w:ascii="微软雅黑" w:eastAsia="微软雅黑" w:hAnsi="微软雅黑"/>
                <w:sz w:val="20"/>
                <w:szCs w:val="20"/>
              </w:rPr>
            </w:pPr>
          </w:p>
        </w:tc>
      </w:tr>
      <w:tr w:rsidR="006C14F9" w:rsidDel="00BE4742" w14:paraId="39C370C1" w14:textId="141D9A26">
        <w:trPr>
          <w:del w:id="31" w:author="1961185600@qq.com" w:date="2018-07-12T11:06:00Z"/>
        </w:trPr>
        <w:tc>
          <w:tcPr>
            <w:tcW w:w="4261" w:type="dxa"/>
          </w:tcPr>
          <w:p w14:paraId="513AA11F" w14:textId="297C92BE" w:rsidR="006C14F9" w:rsidDel="00BE4742" w:rsidRDefault="002A50AF">
            <w:pPr>
              <w:spacing w:line="360" w:lineRule="auto"/>
              <w:jc w:val="left"/>
              <w:rPr>
                <w:del w:id="32" w:author="1961185600@qq.com" w:date="2018-07-12T11:06:00Z"/>
                <w:rFonts w:ascii="微软雅黑" w:eastAsia="微软雅黑" w:hAnsi="微软雅黑"/>
                <w:sz w:val="20"/>
                <w:szCs w:val="20"/>
              </w:rPr>
            </w:pPr>
            <w:del w:id="33" w:author="1961185600@qq.com" w:date="2018-07-12T11:06:00Z">
              <w:r w:rsidDel="00BE4742">
                <w:rPr>
                  <w:rFonts w:asciiTheme="minorEastAsia" w:eastAsiaTheme="minorEastAsia" w:hAnsiTheme="minorEastAsia" w:cstheme="minorEastAsia" w:hint="eastAsia"/>
                  <w:sz w:val="20"/>
                  <w:szCs w:val="20"/>
                </w:rPr>
                <w:delText>社区名称：</w:delText>
              </w:r>
            </w:del>
          </w:p>
        </w:tc>
        <w:tc>
          <w:tcPr>
            <w:tcW w:w="4261" w:type="dxa"/>
          </w:tcPr>
          <w:p w14:paraId="514406BD" w14:textId="2B165DEA" w:rsidR="006C14F9" w:rsidDel="00BE4742" w:rsidRDefault="006C14F9">
            <w:pPr>
              <w:spacing w:line="360" w:lineRule="auto"/>
              <w:jc w:val="left"/>
              <w:rPr>
                <w:del w:id="34" w:author="1961185600@qq.com" w:date="2018-07-12T11:06:00Z"/>
                <w:rFonts w:ascii="微软雅黑" w:eastAsia="微软雅黑" w:hAnsi="微软雅黑"/>
                <w:sz w:val="20"/>
                <w:szCs w:val="20"/>
              </w:rPr>
            </w:pPr>
          </w:p>
        </w:tc>
      </w:tr>
      <w:tr w:rsidR="006C14F9" w:rsidDel="00BE4742" w14:paraId="00BB0C53" w14:textId="5E0FE24A">
        <w:trPr>
          <w:del w:id="35" w:author="1961185600@qq.com" w:date="2018-07-12T11:06:00Z"/>
        </w:trPr>
        <w:tc>
          <w:tcPr>
            <w:tcW w:w="4261" w:type="dxa"/>
          </w:tcPr>
          <w:p w14:paraId="19C96BC4" w14:textId="3A7D16C2" w:rsidR="006C14F9" w:rsidDel="00BE4742" w:rsidRDefault="002A50AF">
            <w:pPr>
              <w:spacing w:line="360" w:lineRule="auto"/>
              <w:jc w:val="left"/>
              <w:rPr>
                <w:del w:id="36" w:author="1961185600@qq.com" w:date="2018-07-12T11:06:00Z"/>
                <w:rFonts w:ascii="宋体" w:hAnsi="宋体" w:cs="宋体"/>
                <w:sz w:val="20"/>
                <w:szCs w:val="20"/>
              </w:rPr>
            </w:pPr>
            <w:del w:id="37" w:author="1961185600@qq.com" w:date="2018-07-12T11:06:00Z">
              <w:r w:rsidDel="00BE4742">
                <w:rPr>
                  <w:rFonts w:ascii="宋体" w:hAnsi="宋体" w:cs="宋体" w:hint="eastAsia"/>
                  <w:sz w:val="20"/>
                  <w:szCs w:val="20"/>
                </w:rPr>
                <w:delText>开户名称：</w:delText>
              </w:r>
            </w:del>
          </w:p>
        </w:tc>
        <w:tc>
          <w:tcPr>
            <w:tcW w:w="4261" w:type="dxa"/>
          </w:tcPr>
          <w:p w14:paraId="5F37F4E6" w14:textId="6BDED14A" w:rsidR="006C14F9" w:rsidDel="00BE4742" w:rsidRDefault="006C14F9">
            <w:pPr>
              <w:spacing w:line="360" w:lineRule="auto"/>
              <w:jc w:val="left"/>
              <w:rPr>
                <w:del w:id="38" w:author="1961185600@qq.com" w:date="2018-07-12T11:06:00Z"/>
                <w:rFonts w:ascii="微软雅黑" w:eastAsia="微软雅黑" w:hAnsi="微软雅黑"/>
                <w:sz w:val="20"/>
                <w:szCs w:val="20"/>
              </w:rPr>
            </w:pPr>
          </w:p>
        </w:tc>
      </w:tr>
      <w:tr w:rsidR="006C14F9" w:rsidDel="00BE4742" w14:paraId="5901D81F" w14:textId="4D71133E">
        <w:trPr>
          <w:del w:id="39" w:author="1961185600@qq.com" w:date="2018-07-12T11:06:00Z"/>
        </w:trPr>
        <w:tc>
          <w:tcPr>
            <w:tcW w:w="4261" w:type="dxa"/>
          </w:tcPr>
          <w:p w14:paraId="22D48DCB" w14:textId="37C97376" w:rsidR="006C14F9" w:rsidDel="00BE4742" w:rsidRDefault="002A50AF">
            <w:pPr>
              <w:spacing w:line="360" w:lineRule="auto"/>
              <w:jc w:val="left"/>
              <w:rPr>
                <w:del w:id="40" w:author="1961185600@qq.com" w:date="2018-07-12T11:06:00Z"/>
                <w:rFonts w:ascii="宋体" w:hAnsi="宋体" w:cs="宋体"/>
                <w:sz w:val="20"/>
                <w:szCs w:val="20"/>
              </w:rPr>
            </w:pPr>
            <w:del w:id="41" w:author="1961185600@qq.com" w:date="2018-07-12T11:06:00Z">
              <w:r w:rsidDel="00BE4742">
                <w:rPr>
                  <w:rFonts w:ascii="宋体" w:hAnsi="宋体" w:cs="宋体" w:hint="eastAsia"/>
                  <w:sz w:val="20"/>
                  <w:szCs w:val="20"/>
                </w:rPr>
                <w:delText>开户账号：</w:delText>
              </w:r>
            </w:del>
          </w:p>
        </w:tc>
        <w:tc>
          <w:tcPr>
            <w:tcW w:w="4261" w:type="dxa"/>
          </w:tcPr>
          <w:p w14:paraId="4F505CB8" w14:textId="465F3495" w:rsidR="006C14F9" w:rsidDel="00BE4742" w:rsidRDefault="006C14F9">
            <w:pPr>
              <w:spacing w:line="360" w:lineRule="auto"/>
              <w:jc w:val="left"/>
              <w:rPr>
                <w:del w:id="42" w:author="1961185600@qq.com" w:date="2018-07-12T11:06:00Z"/>
                <w:rFonts w:ascii="微软雅黑" w:eastAsia="微软雅黑" w:hAnsi="微软雅黑"/>
                <w:sz w:val="20"/>
                <w:szCs w:val="20"/>
              </w:rPr>
            </w:pPr>
          </w:p>
        </w:tc>
      </w:tr>
      <w:tr w:rsidR="006C14F9" w:rsidDel="00BE4742" w14:paraId="40DCA08D" w14:textId="438D0F71">
        <w:trPr>
          <w:del w:id="43" w:author="1961185600@qq.com" w:date="2018-07-12T11:06:00Z"/>
        </w:trPr>
        <w:tc>
          <w:tcPr>
            <w:tcW w:w="4261" w:type="dxa"/>
          </w:tcPr>
          <w:p w14:paraId="36CCF42E" w14:textId="3094C8BC" w:rsidR="006C14F9" w:rsidDel="00BE4742" w:rsidRDefault="002A50AF">
            <w:pPr>
              <w:spacing w:line="360" w:lineRule="auto"/>
              <w:jc w:val="left"/>
              <w:rPr>
                <w:del w:id="44" w:author="1961185600@qq.com" w:date="2018-07-12T11:06:00Z"/>
                <w:rFonts w:ascii="宋体" w:hAnsi="宋体" w:cs="宋体"/>
                <w:sz w:val="20"/>
                <w:szCs w:val="20"/>
              </w:rPr>
            </w:pPr>
            <w:del w:id="45" w:author="1961185600@qq.com" w:date="2018-07-12T11:06:00Z">
              <w:r w:rsidDel="00BE4742">
                <w:rPr>
                  <w:rFonts w:ascii="宋体" w:hAnsi="宋体" w:cs="宋体" w:hint="eastAsia"/>
                  <w:sz w:val="20"/>
                  <w:szCs w:val="20"/>
                </w:rPr>
                <w:delText>开户银行：</w:delText>
              </w:r>
            </w:del>
          </w:p>
        </w:tc>
        <w:tc>
          <w:tcPr>
            <w:tcW w:w="4261" w:type="dxa"/>
          </w:tcPr>
          <w:p w14:paraId="6FC05729" w14:textId="56E5A8E4" w:rsidR="006C14F9" w:rsidDel="00BE4742" w:rsidRDefault="006C14F9">
            <w:pPr>
              <w:spacing w:line="360" w:lineRule="auto"/>
              <w:jc w:val="left"/>
              <w:rPr>
                <w:del w:id="46" w:author="1961185600@qq.com" w:date="2018-07-12T11:06:00Z"/>
                <w:rFonts w:ascii="微软雅黑" w:eastAsia="微软雅黑" w:hAnsi="微软雅黑"/>
                <w:sz w:val="20"/>
                <w:szCs w:val="20"/>
              </w:rPr>
            </w:pPr>
          </w:p>
        </w:tc>
      </w:tr>
      <w:tr w:rsidR="006C14F9" w:rsidDel="00BE4742" w14:paraId="013872A9" w14:textId="6EB393F4">
        <w:trPr>
          <w:del w:id="47" w:author="1961185600@qq.com" w:date="2018-07-12T11:06:00Z"/>
        </w:trPr>
        <w:tc>
          <w:tcPr>
            <w:tcW w:w="4261" w:type="dxa"/>
          </w:tcPr>
          <w:p w14:paraId="6B082759" w14:textId="3CB00C17" w:rsidR="006C14F9" w:rsidDel="00BE4742" w:rsidRDefault="002A50AF">
            <w:pPr>
              <w:spacing w:line="360" w:lineRule="auto"/>
              <w:jc w:val="left"/>
              <w:rPr>
                <w:del w:id="48" w:author="1961185600@qq.com" w:date="2018-07-12T11:06:00Z"/>
                <w:rFonts w:ascii="宋体" w:hAnsi="宋体" w:cs="宋体"/>
                <w:sz w:val="20"/>
                <w:szCs w:val="20"/>
              </w:rPr>
            </w:pPr>
            <w:del w:id="49" w:author="1961185600@qq.com" w:date="2018-07-12T11:06:00Z">
              <w:r w:rsidDel="00BE4742">
                <w:rPr>
                  <w:rFonts w:ascii="宋体" w:hAnsi="宋体" w:cs="宋体" w:hint="eastAsia"/>
                  <w:sz w:val="20"/>
                  <w:szCs w:val="20"/>
                </w:rPr>
                <w:delText>社区经理：</w:delText>
              </w:r>
            </w:del>
          </w:p>
        </w:tc>
        <w:tc>
          <w:tcPr>
            <w:tcW w:w="4261" w:type="dxa"/>
          </w:tcPr>
          <w:p w14:paraId="32DA7147" w14:textId="48CCAA71" w:rsidR="006C14F9" w:rsidDel="00BE4742" w:rsidRDefault="006C14F9">
            <w:pPr>
              <w:spacing w:line="360" w:lineRule="auto"/>
              <w:jc w:val="left"/>
              <w:rPr>
                <w:del w:id="50" w:author="1961185600@qq.com" w:date="2018-07-12T11:06:00Z"/>
                <w:rFonts w:ascii="微软雅黑" w:eastAsia="微软雅黑" w:hAnsi="微软雅黑"/>
                <w:sz w:val="20"/>
                <w:szCs w:val="20"/>
              </w:rPr>
            </w:pPr>
          </w:p>
        </w:tc>
      </w:tr>
      <w:tr w:rsidR="006C14F9" w:rsidDel="00BE4742" w14:paraId="44B84B7E" w14:textId="7C99843F">
        <w:trPr>
          <w:del w:id="51" w:author="1961185600@qq.com" w:date="2018-07-12T11:06:00Z"/>
        </w:trPr>
        <w:tc>
          <w:tcPr>
            <w:tcW w:w="4261" w:type="dxa"/>
          </w:tcPr>
          <w:p w14:paraId="6D9363E8" w14:textId="01BAFABD" w:rsidR="006C14F9" w:rsidDel="00BE4742" w:rsidRDefault="002A50AF">
            <w:pPr>
              <w:spacing w:line="360" w:lineRule="auto"/>
              <w:jc w:val="left"/>
              <w:rPr>
                <w:del w:id="52" w:author="1961185600@qq.com" w:date="2018-07-12T11:06:00Z"/>
                <w:rFonts w:ascii="微软雅黑" w:eastAsia="微软雅黑" w:hAnsi="微软雅黑"/>
                <w:sz w:val="20"/>
                <w:szCs w:val="20"/>
              </w:rPr>
            </w:pPr>
            <w:del w:id="53" w:author="1961185600@qq.com" w:date="2018-07-12T11:06:00Z">
              <w:r w:rsidDel="00BE4742">
                <w:rPr>
                  <w:rFonts w:ascii="宋体" w:hAnsi="宋体" w:cs="宋体" w:hint="eastAsia"/>
                  <w:sz w:val="20"/>
                  <w:szCs w:val="20"/>
                </w:rPr>
                <w:delText>电子邮箱：</w:delText>
              </w:r>
            </w:del>
          </w:p>
        </w:tc>
        <w:tc>
          <w:tcPr>
            <w:tcW w:w="4261" w:type="dxa"/>
          </w:tcPr>
          <w:p w14:paraId="4A6CA30F" w14:textId="7D31DA88" w:rsidR="006C14F9" w:rsidDel="00BE4742" w:rsidRDefault="006C14F9">
            <w:pPr>
              <w:spacing w:line="360" w:lineRule="auto"/>
              <w:jc w:val="left"/>
              <w:rPr>
                <w:del w:id="54" w:author="1961185600@qq.com" w:date="2018-07-12T11:06:00Z"/>
                <w:rFonts w:ascii="微软雅黑" w:eastAsia="微软雅黑" w:hAnsi="微软雅黑"/>
                <w:sz w:val="20"/>
                <w:szCs w:val="20"/>
              </w:rPr>
            </w:pPr>
          </w:p>
        </w:tc>
      </w:tr>
      <w:tr w:rsidR="006C14F9" w:rsidDel="00BE4742" w14:paraId="7E6A9024" w14:textId="1CE406C2">
        <w:trPr>
          <w:del w:id="55" w:author="1961185600@qq.com" w:date="2018-07-12T11:06:00Z"/>
        </w:trPr>
        <w:tc>
          <w:tcPr>
            <w:tcW w:w="4261" w:type="dxa"/>
          </w:tcPr>
          <w:p w14:paraId="6D3500D4" w14:textId="6EDA2B03" w:rsidR="006C14F9" w:rsidDel="00BE4742" w:rsidRDefault="002A50AF">
            <w:pPr>
              <w:spacing w:line="360" w:lineRule="auto"/>
              <w:jc w:val="left"/>
              <w:rPr>
                <w:del w:id="56" w:author="1961185600@qq.com" w:date="2018-07-12T11:06:00Z"/>
                <w:rFonts w:ascii="微软雅黑" w:eastAsia="微软雅黑" w:hAnsi="微软雅黑"/>
                <w:sz w:val="20"/>
                <w:szCs w:val="20"/>
              </w:rPr>
            </w:pPr>
            <w:del w:id="57" w:author="1961185600@qq.com" w:date="2018-07-12T11:06:00Z">
              <w:r w:rsidDel="00BE4742">
                <w:rPr>
                  <w:rFonts w:ascii="宋体" w:hAnsi="宋体" w:cs="宋体" w:hint="eastAsia"/>
                  <w:sz w:val="20"/>
                  <w:szCs w:val="20"/>
                </w:rPr>
                <w:delText>通讯地址：</w:delText>
              </w:r>
            </w:del>
          </w:p>
        </w:tc>
        <w:tc>
          <w:tcPr>
            <w:tcW w:w="4261" w:type="dxa"/>
          </w:tcPr>
          <w:p w14:paraId="256DBFFA" w14:textId="42B10A46" w:rsidR="006C14F9" w:rsidDel="00BE4742" w:rsidRDefault="006C14F9">
            <w:pPr>
              <w:spacing w:line="360" w:lineRule="auto"/>
              <w:jc w:val="left"/>
              <w:rPr>
                <w:del w:id="58" w:author="1961185600@qq.com" w:date="2018-07-12T11:06:00Z"/>
                <w:rFonts w:ascii="微软雅黑" w:eastAsia="微软雅黑" w:hAnsi="微软雅黑"/>
                <w:sz w:val="20"/>
                <w:szCs w:val="20"/>
              </w:rPr>
            </w:pPr>
          </w:p>
        </w:tc>
      </w:tr>
    </w:tbl>
    <w:p w14:paraId="5928A95E" w14:textId="72E40675" w:rsidR="006C14F9" w:rsidDel="00BE4742" w:rsidRDefault="006C14F9">
      <w:pPr>
        <w:widowControl w:val="0"/>
        <w:spacing w:line="360" w:lineRule="auto"/>
        <w:jc w:val="left"/>
        <w:rPr>
          <w:del w:id="59" w:author="1961185600@qq.com" w:date="2018-07-12T11:06:00Z"/>
          <w:rFonts w:ascii="宋体" w:hAnsi="宋体" w:cs="宋体"/>
          <w:b/>
          <w:bCs/>
          <w:sz w:val="24"/>
          <w:szCs w:val="24"/>
        </w:rPr>
      </w:pPr>
    </w:p>
    <w:p w14:paraId="07F65165" w14:textId="02E66686" w:rsidR="006C14F9" w:rsidDel="00BE4742" w:rsidRDefault="002A50AF">
      <w:pPr>
        <w:widowControl w:val="0"/>
        <w:spacing w:line="360" w:lineRule="auto"/>
        <w:jc w:val="left"/>
        <w:rPr>
          <w:del w:id="60" w:author="1961185600@qq.com" w:date="2018-07-12T11:06:00Z"/>
          <w:rFonts w:ascii="宋体" w:hAnsi="宋体" w:cs="宋体"/>
          <w:b/>
          <w:bCs/>
          <w:sz w:val="24"/>
          <w:szCs w:val="24"/>
        </w:rPr>
      </w:pPr>
      <w:del w:id="61" w:author="1961185600@qq.com" w:date="2018-07-12T11:06:00Z">
        <w:r w:rsidDel="00BE4742">
          <w:rPr>
            <w:rFonts w:ascii="宋体" w:hAnsi="宋体" w:cs="宋体" w:hint="eastAsia"/>
            <w:b/>
            <w:bCs/>
            <w:sz w:val="24"/>
            <w:szCs w:val="24"/>
          </w:rPr>
          <w:delText>服务信息</w:delText>
        </w:r>
      </w:del>
    </w:p>
    <w:p w14:paraId="0F9D45CB" w14:textId="5BF7E152" w:rsidR="006C14F9" w:rsidDel="00BE4742" w:rsidRDefault="006C14F9">
      <w:pPr>
        <w:widowControl w:val="0"/>
        <w:jc w:val="left"/>
        <w:rPr>
          <w:del w:id="62" w:author="1961185600@qq.com" w:date="2018-07-12T11:06:00Z"/>
          <w:rFonts w:ascii="宋体" w:hAnsi="宋体" w:cs="宋体"/>
          <w:b/>
          <w:bCs/>
          <w:sz w:val="24"/>
          <w:szCs w:val="24"/>
        </w:rPr>
      </w:pPr>
    </w:p>
    <w:p w14:paraId="1F8B35C5" w14:textId="435AF2FE" w:rsidR="006C14F9" w:rsidDel="00BE4742" w:rsidRDefault="002A50AF">
      <w:pPr>
        <w:widowControl w:val="0"/>
        <w:spacing w:line="395" w:lineRule="exact"/>
        <w:jc w:val="left"/>
        <w:rPr>
          <w:del w:id="63" w:author="1961185600@qq.com" w:date="2018-07-12T11:06:00Z"/>
          <w:rFonts w:asciiTheme="minorEastAsia" w:eastAsiaTheme="minorEastAsia" w:hAnsiTheme="minorEastAsia" w:cstheme="minorEastAsia"/>
          <w:b/>
          <w:bCs/>
          <w:sz w:val="20"/>
          <w:szCs w:val="20"/>
        </w:rPr>
      </w:pPr>
      <w:del w:id="64" w:author="1961185600@qq.com" w:date="2018-07-12T11:06:00Z">
        <w:r w:rsidDel="00BE4742">
          <w:rPr>
            <w:rFonts w:asciiTheme="minorEastAsia" w:eastAsiaTheme="minorEastAsia" w:hAnsiTheme="minorEastAsia" w:cstheme="minorEastAsia" w:hint="eastAsia"/>
            <w:b/>
            <w:bCs/>
            <w:sz w:val="20"/>
            <w:szCs w:val="20"/>
          </w:rPr>
          <w:delText>服务费信息</w:delText>
        </w:r>
      </w:del>
    </w:p>
    <w:tbl>
      <w:tblPr>
        <w:tblStyle w:val="ae"/>
        <w:tblW w:w="8522" w:type="dxa"/>
        <w:tblLayout w:type="fixed"/>
        <w:tblLook w:val="04A0" w:firstRow="1" w:lastRow="0" w:firstColumn="1" w:lastColumn="0" w:noHBand="0" w:noVBand="1"/>
      </w:tblPr>
      <w:tblGrid>
        <w:gridCol w:w="4261"/>
        <w:gridCol w:w="4261"/>
      </w:tblGrid>
      <w:tr w:rsidR="006C14F9" w:rsidDel="00BE4742" w14:paraId="109BE3B9" w14:textId="3EA97882">
        <w:trPr>
          <w:trHeight w:val="436"/>
          <w:del w:id="65" w:author="1961185600@qq.com" w:date="2018-07-12T11:06:00Z"/>
        </w:trPr>
        <w:tc>
          <w:tcPr>
            <w:tcW w:w="4261" w:type="dxa"/>
          </w:tcPr>
          <w:p w14:paraId="3A9A82CF" w14:textId="524BB758" w:rsidR="006C14F9" w:rsidDel="00BE4742" w:rsidRDefault="002A50AF">
            <w:pPr>
              <w:spacing w:line="395" w:lineRule="exact"/>
              <w:jc w:val="left"/>
              <w:rPr>
                <w:del w:id="66" w:author="1961185600@qq.com" w:date="2018-07-12T11:06:00Z"/>
                <w:rFonts w:asciiTheme="minorEastAsia" w:eastAsiaTheme="minorEastAsia" w:hAnsiTheme="minorEastAsia" w:cstheme="minorEastAsia"/>
                <w:sz w:val="20"/>
                <w:szCs w:val="20"/>
              </w:rPr>
            </w:pPr>
            <w:del w:id="67" w:author="1961185600@qq.com" w:date="2018-07-12T11:06:00Z">
              <w:r w:rsidDel="00BE4742">
                <w:rPr>
                  <w:rFonts w:asciiTheme="minorEastAsia" w:eastAsiaTheme="minorEastAsia" w:hAnsiTheme="minorEastAsia" w:cstheme="minorEastAsia" w:hint="eastAsia"/>
                  <w:sz w:val="20"/>
                  <w:szCs w:val="20"/>
                </w:rPr>
                <w:delText>服务期限:</w:delText>
              </w:r>
            </w:del>
          </w:p>
        </w:tc>
        <w:tc>
          <w:tcPr>
            <w:tcW w:w="4261" w:type="dxa"/>
          </w:tcPr>
          <w:p w14:paraId="54991A89" w14:textId="20DFA429" w:rsidR="006C14F9" w:rsidDel="00BE4742" w:rsidRDefault="002A50AF">
            <w:pPr>
              <w:spacing w:line="395" w:lineRule="exact"/>
              <w:jc w:val="left"/>
              <w:rPr>
                <w:del w:id="68" w:author="1961185600@qq.com" w:date="2018-07-12T11:06:00Z"/>
                <w:rFonts w:asciiTheme="minorEastAsia" w:eastAsiaTheme="minorEastAsia" w:hAnsiTheme="minorEastAsia" w:cstheme="minorEastAsia"/>
                <w:sz w:val="20"/>
                <w:szCs w:val="20"/>
              </w:rPr>
            </w:pPr>
            <w:del w:id="69" w:author="1961185600@qq.com" w:date="2018-07-12T11:06:00Z">
              <w:r w:rsidDel="00BE4742">
                <w:rPr>
                  <w:rFonts w:asciiTheme="minorEastAsia" w:eastAsiaTheme="minorEastAsia" w:hAnsiTheme="minorEastAsia" w:cstheme="minorEastAsia" w:hint="eastAsia"/>
                  <w:sz w:val="20"/>
                  <w:szCs w:val="20"/>
                </w:rPr>
                <w:delText xml:space="preserve">  年  月  日   至  年  月  日</w:delText>
              </w:r>
            </w:del>
          </w:p>
        </w:tc>
      </w:tr>
      <w:tr w:rsidR="006C14F9" w:rsidDel="00BE4742" w14:paraId="6535993D" w14:textId="56E8668B">
        <w:trPr>
          <w:del w:id="70" w:author="1961185600@qq.com" w:date="2018-07-12T11:06:00Z"/>
        </w:trPr>
        <w:tc>
          <w:tcPr>
            <w:tcW w:w="4261" w:type="dxa"/>
          </w:tcPr>
          <w:p w14:paraId="477BDD8A" w14:textId="48BE524E" w:rsidR="006C14F9" w:rsidDel="00BE4742" w:rsidRDefault="002A50AF">
            <w:pPr>
              <w:widowControl/>
              <w:spacing w:line="360" w:lineRule="atLeast"/>
              <w:jc w:val="left"/>
              <w:rPr>
                <w:del w:id="71" w:author="1961185600@qq.com" w:date="2018-07-12T11:06:00Z"/>
                <w:rFonts w:asciiTheme="minorEastAsia" w:eastAsiaTheme="minorEastAsia" w:hAnsiTheme="minorEastAsia" w:cstheme="minorEastAsia"/>
                <w:sz w:val="20"/>
                <w:szCs w:val="20"/>
              </w:rPr>
            </w:pPr>
            <w:del w:id="72" w:author="1961185600@qq.com" w:date="2018-07-12T11:06:00Z">
              <w:r w:rsidDel="00BE4742">
                <w:rPr>
                  <w:rFonts w:asciiTheme="minorEastAsia" w:eastAsiaTheme="minorEastAsia" w:hAnsiTheme="minorEastAsia" w:cstheme="minorEastAsia" w:hint="eastAsia"/>
                  <w:sz w:val="20"/>
                  <w:szCs w:val="20"/>
                </w:rPr>
                <w:delText>服务保证金:</w:delText>
              </w:r>
            </w:del>
          </w:p>
        </w:tc>
        <w:tc>
          <w:tcPr>
            <w:tcW w:w="4261" w:type="dxa"/>
          </w:tcPr>
          <w:p w14:paraId="75EECCD9" w14:textId="641363CC" w:rsidR="006C14F9" w:rsidDel="00BE4742" w:rsidRDefault="002A50AF">
            <w:pPr>
              <w:spacing w:line="395" w:lineRule="exact"/>
              <w:jc w:val="left"/>
              <w:rPr>
                <w:del w:id="73" w:author="1961185600@qq.com" w:date="2018-07-12T11:06:00Z"/>
                <w:rFonts w:asciiTheme="minorEastAsia" w:eastAsiaTheme="minorEastAsia" w:hAnsiTheme="minorEastAsia" w:cstheme="minorEastAsia"/>
                <w:sz w:val="20"/>
                <w:szCs w:val="20"/>
              </w:rPr>
            </w:pPr>
            <w:del w:id="74" w:author="1961185600@qq.com" w:date="2018-07-12T11:06:00Z">
              <w:r w:rsidDel="00BE4742">
                <w:rPr>
                  <w:rFonts w:asciiTheme="minorEastAsia" w:eastAsiaTheme="minorEastAsia" w:hAnsiTheme="minorEastAsia" w:cstheme="minorEastAsia" w:hint="eastAsia"/>
                  <w:sz w:val="20"/>
                  <w:szCs w:val="20"/>
                </w:rPr>
                <w:delText>¥</w:delText>
              </w:r>
            </w:del>
          </w:p>
        </w:tc>
      </w:tr>
      <w:tr w:rsidR="006C14F9" w:rsidDel="00BE4742" w14:paraId="73B93D93" w14:textId="190D298B">
        <w:trPr>
          <w:del w:id="75" w:author="1961185600@qq.com" w:date="2018-07-12T11:06:00Z"/>
        </w:trPr>
        <w:tc>
          <w:tcPr>
            <w:tcW w:w="4261" w:type="dxa"/>
          </w:tcPr>
          <w:p w14:paraId="5444B577" w14:textId="269D0C15" w:rsidR="006C14F9" w:rsidDel="00BE4742" w:rsidRDefault="002A50AF">
            <w:pPr>
              <w:spacing w:line="395" w:lineRule="exact"/>
              <w:jc w:val="left"/>
              <w:rPr>
                <w:del w:id="76" w:author="1961185600@qq.com" w:date="2018-07-12T11:06:00Z"/>
                <w:rFonts w:asciiTheme="minorEastAsia" w:eastAsiaTheme="minorEastAsia" w:hAnsiTheme="minorEastAsia" w:cstheme="minorEastAsia"/>
                <w:sz w:val="20"/>
                <w:szCs w:val="20"/>
              </w:rPr>
            </w:pPr>
            <w:del w:id="77" w:author="1961185600@qq.com" w:date="2018-07-12T11:06:00Z">
              <w:r w:rsidDel="00BE4742">
                <w:rPr>
                  <w:rFonts w:asciiTheme="minorEastAsia" w:eastAsiaTheme="minorEastAsia" w:hAnsiTheme="minorEastAsia" w:cstheme="minorEastAsia" w:hint="eastAsia"/>
                  <w:sz w:val="20"/>
                  <w:szCs w:val="20"/>
                </w:rPr>
                <w:delText>服务费总额:</w:delText>
              </w:r>
            </w:del>
          </w:p>
        </w:tc>
        <w:tc>
          <w:tcPr>
            <w:tcW w:w="4261" w:type="dxa"/>
          </w:tcPr>
          <w:p w14:paraId="6AF27D2E" w14:textId="02808F7C" w:rsidR="006C14F9" w:rsidDel="00BE4742" w:rsidRDefault="002A50AF">
            <w:pPr>
              <w:spacing w:line="395" w:lineRule="exact"/>
              <w:jc w:val="left"/>
              <w:rPr>
                <w:del w:id="78" w:author="1961185600@qq.com" w:date="2018-07-12T11:06:00Z"/>
                <w:rFonts w:asciiTheme="minorEastAsia" w:eastAsiaTheme="minorEastAsia" w:hAnsiTheme="minorEastAsia" w:cstheme="minorEastAsia"/>
                <w:sz w:val="20"/>
                <w:szCs w:val="20"/>
              </w:rPr>
            </w:pPr>
            <w:del w:id="79" w:author="1961185600@qq.com" w:date="2018-07-12T11:06:00Z">
              <w:r w:rsidDel="00BE4742">
                <w:rPr>
                  <w:rFonts w:asciiTheme="minorEastAsia" w:eastAsiaTheme="minorEastAsia" w:hAnsiTheme="minorEastAsia" w:cstheme="minorEastAsia" w:hint="eastAsia"/>
                  <w:sz w:val="20"/>
                  <w:szCs w:val="20"/>
                </w:rPr>
                <w:delText>¥</w:delText>
              </w:r>
            </w:del>
          </w:p>
        </w:tc>
      </w:tr>
    </w:tbl>
    <w:p w14:paraId="247C37F3" w14:textId="6B210854" w:rsidR="006C14F9" w:rsidDel="00BE4742" w:rsidRDefault="002A50AF">
      <w:pPr>
        <w:widowControl w:val="0"/>
        <w:spacing w:line="395" w:lineRule="exact"/>
        <w:jc w:val="left"/>
        <w:rPr>
          <w:del w:id="80" w:author="1961185600@qq.com" w:date="2018-07-12T11:06:00Z"/>
          <w:rFonts w:asciiTheme="minorEastAsia" w:eastAsiaTheme="minorEastAsia" w:hAnsiTheme="minorEastAsia" w:cstheme="minorEastAsia"/>
          <w:b/>
          <w:bCs/>
          <w:sz w:val="20"/>
          <w:szCs w:val="20"/>
        </w:rPr>
      </w:pPr>
      <w:del w:id="81" w:author="1961185600@qq.com" w:date="2018-07-12T11:06:00Z">
        <w:r w:rsidDel="00BE4742">
          <w:rPr>
            <w:rFonts w:asciiTheme="minorEastAsia" w:eastAsiaTheme="minorEastAsia" w:hAnsiTheme="minorEastAsia" w:cstheme="minorEastAsia" w:hint="eastAsia"/>
            <w:b/>
            <w:bCs/>
            <w:sz w:val="20"/>
            <w:szCs w:val="20"/>
          </w:rPr>
          <w:delText>付款信息</w:delText>
        </w:r>
      </w:del>
    </w:p>
    <w:tbl>
      <w:tblPr>
        <w:tblStyle w:val="ae"/>
        <w:tblW w:w="8522" w:type="dxa"/>
        <w:tblLayout w:type="fixed"/>
        <w:tblLook w:val="04A0" w:firstRow="1" w:lastRow="0" w:firstColumn="1" w:lastColumn="0" w:noHBand="0" w:noVBand="1"/>
      </w:tblPr>
      <w:tblGrid>
        <w:gridCol w:w="4261"/>
        <w:gridCol w:w="4261"/>
      </w:tblGrid>
      <w:tr w:rsidR="006C14F9" w:rsidDel="00BE4742" w14:paraId="17D16464" w14:textId="10D0234F">
        <w:trPr>
          <w:del w:id="82" w:author="1961185600@qq.com" w:date="2018-07-12T11:06:00Z"/>
        </w:trPr>
        <w:tc>
          <w:tcPr>
            <w:tcW w:w="4261" w:type="dxa"/>
          </w:tcPr>
          <w:p w14:paraId="4C7B2F62" w14:textId="327BE50C" w:rsidR="006C14F9" w:rsidDel="00BE4742" w:rsidRDefault="002A50AF">
            <w:pPr>
              <w:spacing w:line="395" w:lineRule="exact"/>
              <w:jc w:val="left"/>
              <w:rPr>
                <w:del w:id="83" w:author="1961185600@qq.com" w:date="2018-07-12T11:06:00Z"/>
                <w:rFonts w:asciiTheme="minorEastAsia" w:eastAsiaTheme="minorEastAsia" w:hAnsiTheme="minorEastAsia" w:cstheme="minorEastAsia"/>
                <w:sz w:val="20"/>
                <w:szCs w:val="20"/>
              </w:rPr>
            </w:pPr>
            <w:del w:id="84" w:author="1961185600@qq.com" w:date="2018-07-12T11:06:00Z">
              <w:r w:rsidDel="00BE4742">
                <w:rPr>
                  <w:rFonts w:asciiTheme="minorEastAsia" w:eastAsiaTheme="minorEastAsia" w:hAnsiTheme="minorEastAsia" w:cstheme="minorEastAsia" w:hint="eastAsia"/>
                  <w:sz w:val="20"/>
                  <w:szCs w:val="20"/>
                </w:rPr>
                <w:delText>付款周期（除首期付款外）：</w:delText>
              </w:r>
            </w:del>
          </w:p>
        </w:tc>
        <w:tc>
          <w:tcPr>
            <w:tcW w:w="4261" w:type="dxa"/>
          </w:tcPr>
          <w:p w14:paraId="2CD58EBB" w14:textId="560ECCB5" w:rsidR="006C14F9" w:rsidDel="00BE4742" w:rsidRDefault="006C14F9">
            <w:pPr>
              <w:spacing w:line="395" w:lineRule="exact"/>
              <w:jc w:val="left"/>
              <w:rPr>
                <w:del w:id="85" w:author="1961185600@qq.com" w:date="2018-07-12T11:06:00Z"/>
                <w:rFonts w:asciiTheme="minorEastAsia" w:eastAsiaTheme="minorEastAsia" w:hAnsiTheme="minorEastAsia" w:cstheme="minorEastAsia"/>
                <w:sz w:val="20"/>
                <w:szCs w:val="20"/>
              </w:rPr>
            </w:pPr>
          </w:p>
        </w:tc>
      </w:tr>
      <w:tr w:rsidR="006C14F9" w:rsidDel="00BE4742" w14:paraId="4E50896D" w14:textId="0EE00C52">
        <w:trPr>
          <w:del w:id="86" w:author="1961185600@qq.com" w:date="2018-07-12T11:06:00Z"/>
        </w:trPr>
        <w:tc>
          <w:tcPr>
            <w:tcW w:w="4261" w:type="dxa"/>
          </w:tcPr>
          <w:p w14:paraId="57051C9B" w14:textId="11E46B36" w:rsidR="006C14F9" w:rsidDel="00BE4742" w:rsidRDefault="002A50AF">
            <w:pPr>
              <w:spacing w:line="395" w:lineRule="exact"/>
              <w:jc w:val="left"/>
              <w:rPr>
                <w:del w:id="87" w:author="1961185600@qq.com" w:date="2018-07-12T11:06:00Z"/>
                <w:rFonts w:asciiTheme="minorEastAsia" w:eastAsiaTheme="minorEastAsia" w:hAnsiTheme="minorEastAsia" w:cstheme="minorEastAsia"/>
                <w:sz w:val="20"/>
                <w:szCs w:val="20"/>
              </w:rPr>
            </w:pPr>
            <w:del w:id="88" w:author="1961185600@qq.com" w:date="2018-07-12T11:06:00Z">
              <w:r w:rsidDel="00BE4742">
                <w:rPr>
                  <w:rFonts w:asciiTheme="minorEastAsia" w:eastAsiaTheme="minorEastAsia" w:hAnsiTheme="minorEastAsia" w:cstheme="minorEastAsia" w:hint="eastAsia"/>
                  <w:sz w:val="20"/>
                  <w:szCs w:val="20"/>
                </w:rPr>
                <w:delText>首付款金额：</w:delText>
              </w:r>
            </w:del>
          </w:p>
        </w:tc>
        <w:tc>
          <w:tcPr>
            <w:tcW w:w="4261" w:type="dxa"/>
          </w:tcPr>
          <w:p w14:paraId="7A273CB3" w14:textId="02F1BCAE" w:rsidR="006C14F9" w:rsidDel="00BE4742" w:rsidRDefault="006C14F9">
            <w:pPr>
              <w:spacing w:line="395" w:lineRule="exact"/>
              <w:jc w:val="left"/>
              <w:rPr>
                <w:del w:id="89" w:author="1961185600@qq.com" w:date="2018-07-12T11:06:00Z"/>
                <w:rFonts w:asciiTheme="minorEastAsia" w:eastAsiaTheme="minorEastAsia" w:hAnsiTheme="minorEastAsia" w:cstheme="minorEastAsia"/>
                <w:sz w:val="20"/>
                <w:szCs w:val="20"/>
              </w:rPr>
            </w:pPr>
          </w:p>
        </w:tc>
      </w:tr>
      <w:tr w:rsidR="006C14F9" w:rsidDel="00BE4742" w14:paraId="1C0844C1" w14:textId="25D1DA75">
        <w:trPr>
          <w:del w:id="90" w:author="1961185600@qq.com" w:date="2018-07-12T11:06:00Z"/>
        </w:trPr>
        <w:tc>
          <w:tcPr>
            <w:tcW w:w="4261" w:type="dxa"/>
          </w:tcPr>
          <w:p w14:paraId="02B4F1BE" w14:textId="357E175C" w:rsidR="006C14F9" w:rsidDel="00BE4742" w:rsidRDefault="002A50AF">
            <w:pPr>
              <w:spacing w:line="395" w:lineRule="exact"/>
              <w:jc w:val="left"/>
              <w:rPr>
                <w:del w:id="91" w:author="1961185600@qq.com" w:date="2018-07-12T11:06:00Z"/>
                <w:rFonts w:asciiTheme="minorEastAsia" w:eastAsiaTheme="minorEastAsia" w:hAnsiTheme="minorEastAsia" w:cstheme="minorEastAsia"/>
                <w:sz w:val="20"/>
                <w:szCs w:val="20"/>
              </w:rPr>
            </w:pPr>
            <w:del w:id="92" w:author="1961185600@qq.com" w:date="2018-07-12T11:06:00Z">
              <w:r w:rsidDel="00BE4742">
                <w:rPr>
                  <w:rFonts w:asciiTheme="minorEastAsia" w:eastAsiaTheme="minorEastAsia" w:hAnsiTheme="minorEastAsia" w:cstheme="minorEastAsia" w:hint="eastAsia"/>
                  <w:sz w:val="20"/>
                  <w:szCs w:val="20"/>
                </w:rPr>
                <w:delText>首付款日期：</w:delText>
              </w:r>
            </w:del>
          </w:p>
        </w:tc>
        <w:tc>
          <w:tcPr>
            <w:tcW w:w="4261" w:type="dxa"/>
          </w:tcPr>
          <w:p w14:paraId="72AAC303" w14:textId="4152F01A" w:rsidR="006C14F9" w:rsidDel="00BE4742" w:rsidRDefault="006C14F9">
            <w:pPr>
              <w:spacing w:line="395" w:lineRule="exact"/>
              <w:jc w:val="left"/>
              <w:rPr>
                <w:del w:id="93" w:author="1961185600@qq.com" w:date="2018-07-12T11:06:00Z"/>
                <w:rFonts w:asciiTheme="minorEastAsia" w:eastAsiaTheme="minorEastAsia" w:hAnsiTheme="minorEastAsia" w:cstheme="minorEastAsia"/>
                <w:sz w:val="20"/>
                <w:szCs w:val="20"/>
              </w:rPr>
            </w:pPr>
          </w:p>
        </w:tc>
      </w:tr>
      <w:tr w:rsidR="006C14F9" w:rsidDel="00BE4742" w14:paraId="6694147E" w14:textId="0847D97E">
        <w:trPr>
          <w:del w:id="94" w:author="1961185600@qq.com" w:date="2018-07-12T11:06:00Z"/>
        </w:trPr>
        <w:tc>
          <w:tcPr>
            <w:tcW w:w="4261" w:type="dxa"/>
          </w:tcPr>
          <w:p w14:paraId="0442517F" w14:textId="2683D7BC" w:rsidR="006C14F9" w:rsidDel="00BE4742" w:rsidRDefault="002A50AF">
            <w:pPr>
              <w:spacing w:line="395" w:lineRule="exact"/>
              <w:jc w:val="left"/>
              <w:rPr>
                <w:del w:id="95" w:author="1961185600@qq.com" w:date="2018-07-12T11:06:00Z"/>
                <w:rFonts w:asciiTheme="minorEastAsia" w:eastAsiaTheme="minorEastAsia" w:hAnsiTheme="minorEastAsia" w:cstheme="minorEastAsia"/>
                <w:sz w:val="20"/>
                <w:szCs w:val="20"/>
              </w:rPr>
            </w:pPr>
            <w:del w:id="96" w:author="1961185600@qq.com" w:date="2018-07-12T11:06:00Z">
              <w:r w:rsidDel="00BE4742">
                <w:rPr>
                  <w:rFonts w:asciiTheme="minorEastAsia" w:eastAsiaTheme="minorEastAsia" w:hAnsiTheme="minorEastAsia" w:cstheme="minorEastAsia" w:hint="eastAsia"/>
                  <w:b/>
                  <w:bCs/>
                  <w:sz w:val="20"/>
                  <w:szCs w:val="20"/>
                </w:rPr>
                <w:delText>补充信息</w:delText>
              </w:r>
              <w:r w:rsidDel="00BE4742">
                <w:rPr>
                  <w:rFonts w:asciiTheme="minorEastAsia" w:eastAsiaTheme="minorEastAsia" w:hAnsiTheme="minorEastAsia" w:cstheme="minorEastAsia" w:hint="eastAsia"/>
                  <w:sz w:val="20"/>
                  <w:szCs w:val="20"/>
                </w:rPr>
                <w:delText>居间方全称：</w:delText>
              </w:r>
            </w:del>
          </w:p>
        </w:tc>
        <w:tc>
          <w:tcPr>
            <w:tcW w:w="4261" w:type="dxa"/>
          </w:tcPr>
          <w:p w14:paraId="7F3D1D25" w14:textId="2AF80796" w:rsidR="006C14F9" w:rsidDel="00BE4742" w:rsidRDefault="006C14F9">
            <w:pPr>
              <w:spacing w:line="395" w:lineRule="exact"/>
              <w:jc w:val="left"/>
              <w:rPr>
                <w:del w:id="97" w:author="1961185600@qq.com" w:date="2018-07-12T11:06:00Z"/>
                <w:rFonts w:asciiTheme="minorEastAsia" w:eastAsiaTheme="minorEastAsia" w:hAnsiTheme="minorEastAsia" w:cstheme="minorEastAsia"/>
                <w:sz w:val="20"/>
                <w:szCs w:val="20"/>
              </w:rPr>
            </w:pPr>
          </w:p>
        </w:tc>
      </w:tr>
    </w:tbl>
    <w:p w14:paraId="59E30FF2" w14:textId="476F5BA3" w:rsidR="006C14F9" w:rsidDel="00BE4742" w:rsidRDefault="006C14F9">
      <w:pPr>
        <w:widowControl w:val="0"/>
        <w:spacing w:line="395" w:lineRule="exact"/>
        <w:jc w:val="left"/>
        <w:rPr>
          <w:del w:id="98" w:author="1961185600@qq.com" w:date="2018-07-12T11:06:00Z"/>
          <w:rFonts w:ascii="宋体" w:hAnsi="宋体" w:cs="宋体"/>
          <w:b/>
          <w:bCs/>
          <w:sz w:val="20"/>
          <w:szCs w:val="20"/>
        </w:rPr>
      </w:pPr>
    </w:p>
    <w:p w14:paraId="76E79F83" w14:textId="33DD9072" w:rsidR="006C14F9" w:rsidDel="00BE4742" w:rsidRDefault="002A50AF">
      <w:pPr>
        <w:widowControl w:val="0"/>
        <w:spacing w:line="395" w:lineRule="exact"/>
        <w:jc w:val="left"/>
        <w:rPr>
          <w:del w:id="99" w:author="1961185600@qq.com" w:date="2018-07-12T11:06:00Z"/>
          <w:rFonts w:ascii="宋体" w:hAnsi="宋体" w:cs="宋体"/>
          <w:b/>
          <w:bCs/>
          <w:sz w:val="20"/>
          <w:szCs w:val="20"/>
        </w:rPr>
      </w:pPr>
      <w:del w:id="100" w:author="1961185600@qq.com" w:date="2018-07-12T11:06:00Z">
        <w:r w:rsidDel="00BE4742">
          <w:rPr>
            <w:rFonts w:ascii="宋体" w:hAnsi="宋体" w:cs="宋体" w:hint="eastAsia"/>
            <w:b/>
            <w:bCs/>
            <w:sz w:val="20"/>
            <w:szCs w:val="20"/>
          </w:rPr>
          <w:delText>月服务费：</w:delText>
        </w:r>
      </w:del>
    </w:p>
    <w:tbl>
      <w:tblPr>
        <w:tblStyle w:val="ae"/>
        <w:tblW w:w="8522" w:type="dxa"/>
        <w:tblLayout w:type="fixed"/>
        <w:tblLook w:val="04A0" w:firstRow="1" w:lastRow="0" w:firstColumn="1" w:lastColumn="0" w:noHBand="0" w:noVBand="1"/>
      </w:tblPr>
      <w:tblGrid>
        <w:gridCol w:w="2130"/>
        <w:gridCol w:w="2130"/>
        <w:gridCol w:w="2131"/>
        <w:gridCol w:w="2131"/>
      </w:tblGrid>
      <w:tr w:rsidR="006C14F9" w:rsidDel="00BE4742" w14:paraId="760CF638" w14:textId="529D667C">
        <w:trPr>
          <w:del w:id="101" w:author="1961185600@qq.com" w:date="2018-07-12T11:06:00Z"/>
        </w:trPr>
        <w:tc>
          <w:tcPr>
            <w:tcW w:w="2130" w:type="dxa"/>
          </w:tcPr>
          <w:p w14:paraId="2EDF544F" w14:textId="2185BFFF" w:rsidR="006C14F9" w:rsidDel="00BE4742" w:rsidRDefault="002A50AF">
            <w:pPr>
              <w:spacing w:line="395" w:lineRule="exact"/>
              <w:jc w:val="center"/>
              <w:rPr>
                <w:del w:id="102" w:author="1961185600@qq.com" w:date="2018-07-12T11:06:00Z"/>
                <w:rFonts w:ascii="宋体" w:hAnsi="宋体" w:cs="宋体"/>
                <w:sz w:val="20"/>
                <w:szCs w:val="20"/>
              </w:rPr>
            </w:pPr>
            <w:del w:id="103" w:author="1961185600@qq.com" w:date="2018-07-12T11:06:00Z">
              <w:r w:rsidDel="00BE4742">
                <w:rPr>
                  <w:rFonts w:ascii="宋体" w:hAnsi="宋体" w:cs="宋体" w:hint="eastAsia"/>
                  <w:sz w:val="20"/>
                  <w:szCs w:val="20"/>
                </w:rPr>
                <w:delText>办公场所</w:delText>
              </w:r>
            </w:del>
          </w:p>
        </w:tc>
        <w:tc>
          <w:tcPr>
            <w:tcW w:w="2130" w:type="dxa"/>
          </w:tcPr>
          <w:p w14:paraId="48B22DF2" w14:textId="1E7A0A61" w:rsidR="006C14F9" w:rsidDel="00BE4742" w:rsidRDefault="002A50AF">
            <w:pPr>
              <w:spacing w:line="395" w:lineRule="exact"/>
              <w:jc w:val="center"/>
              <w:rPr>
                <w:del w:id="104" w:author="1961185600@qq.com" w:date="2018-07-12T11:06:00Z"/>
                <w:rFonts w:ascii="宋体" w:hAnsi="宋体" w:cs="宋体"/>
                <w:sz w:val="20"/>
                <w:szCs w:val="20"/>
              </w:rPr>
            </w:pPr>
            <w:del w:id="105" w:author="1961185600@qq.com" w:date="2018-07-12T11:06:00Z">
              <w:r w:rsidDel="00BE4742">
                <w:rPr>
                  <w:rFonts w:ascii="宋体" w:hAnsi="宋体" w:cs="宋体" w:hint="eastAsia"/>
                  <w:sz w:val="20"/>
                  <w:szCs w:val="20"/>
                </w:rPr>
                <w:delText>标准月费</w:delText>
              </w:r>
            </w:del>
          </w:p>
          <w:p w14:paraId="76996F2F" w14:textId="4AECECA6" w:rsidR="006C14F9" w:rsidDel="00BE4742" w:rsidRDefault="006C14F9">
            <w:pPr>
              <w:spacing w:line="395" w:lineRule="exact"/>
              <w:rPr>
                <w:del w:id="106" w:author="1961185600@qq.com" w:date="2018-07-12T11:06:00Z"/>
                <w:rFonts w:ascii="宋体" w:hAnsi="宋体" w:cs="宋体"/>
                <w:sz w:val="20"/>
                <w:szCs w:val="20"/>
              </w:rPr>
            </w:pPr>
          </w:p>
        </w:tc>
        <w:tc>
          <w:tcPr>
            <w:tcW w:w="2131" w:type="dxa"/>
          </w:tcPr>
          <w:p w14:paraId="774B48D8" w14:textId="66EE7538" w:rsidR="006C14F9" w:rsidDel="00BE4742" w:rsidRDefault="002A50AF">
            <w:pPr>
              <w:spacing w:line="395" w:lineRule="exact"/>
              <w:jc w:val="center"/>
              <w:rPr>
                <w:del w:id="107" w:author="1961185600@qq.com" w:date="2018-07-12T11:06:00Z"/>
                <w:rFonts w:ascii="宋体" w:hAnsi="宋体" w:cs="宋体"/>
                <w:sz w:val="20"/>
                <w:szCs w:val="20"/>
              </w:rPr>
            </w:pPr>
            <w:del w:id="108" w:author="1961185600@qq.com" w:date="2018-07-12T11:06:00Z">
              <w:r w:rsidDel="00BE4742">
                <w:rPr>
                  <w:rFonts w:ascii="宋体" w:hAnsi="宋体" w:cs="宋体" w:hint="eastAsia"/>
                  <w:sz w:val="20"/>
                  <w:szCs w:val="20"/>
                </w:rPr>
                <w:delText>优惠</w:delText>
              </w:r>
            </w:del>
          </w:p>
          <w:p w14:paraId="1E368088" w14:textId="6513D2F6" w:rsidR="006C14F9" w:rsidDel="00BE4742" w:rsidRDefault="006C14F9">
            <w:pPr>
              <w:spacing w:line="395" w:lineRule="exact"/>
              <w:rPr>
                <w:del w:id="109" w:author="1961185600@qq.com" w:date="2018-07-12T11:06:00Z"/>
                <w:rFonts w:ascii="宋体" w:hAnsi="宋体" w:cs="宋体"/>
                <w:sz w:val="20"/>
                <w:szCs w:val="20"/>
              </w:rPr>
            </w:pPr>
          </w:p>
        </w:tc>
        <w:tc>
          <w:tcPr>
            <w:tcW w:w="2131" w:type="dxa"/>
          </w:tcPr>
          <w:p w14:paraId="2BED90D6" w14:textId="0E298EEA" w:rsidR="006C14F9" w:rsidDel="00BE4742" w:rsidRDefault="002A50AF">
            <w:pPr>
              <w:spacing w:line="395" w:lineRule="exact"/>
              <w:jc w:val="center"/>
              <w:rPr>
                <w:del w:id="110" w:author="1961185600@qq.com" w:date="2018-07-12T11:06:00Z"/>
                <w:rFonts w:ascii="宋体" w:hAnsi="宋体" w:cs="宋体"/>
                <w:sz w:val="20"/>
                <w:szCs w:val="20"/>
              </w:rPr>
            </w:pPr>
            <w:del w:id="111" w:author="1961185600@qq.com" w:date="2018-07-12T11:06:00Z">
              <w:r w:rsidDel="00BE4742">
                <w:rPr>
                  <w:rFonts w:ascii="宋体" w:hAnsi="宋体" w:cs="宋体" w:hint="eastAsia"/>
                  <w:sz w:val="20"/>
                  <w:szCs w:val="20"/>
                </w:rPr>
                <w:delText>签约月费</w:delText>
              </w:r>
            </w:del>
          </w:p>
          <w:p w14:paraId="53DA3AC2" w14:textId="6B5C650C" w:rsidR="006C14F9" w:rsidDel="00BE4742" w:rsidRDefault="006C14F9">
            <w:pPr>
              <w:spacing w:line="395" w:lineRule="exact"/>
              <w:rPr>
                <w:del w:id="112" w:author="1961185600@qq.com" w:date="2018-07-12T11:06:00Z"/>
                <w:rFonts w:ascii="宋体" w:hAnsi="宋体" w:cs="宋体"/>
                <w:sz w:val="20"/>
                <w:szCs w:val="20"/>
              </w:rPr>
            </w:pPr>
          </w:p>
        </w:tc>
      </w:tr>
      <w:tr w:rsidR="006C14F9" w:rsidDel="00BE4742" w14:paraId="19AF083F" w14:textId="1232B859">
        <w:trPr>
          <w:del w:id="113" w:author="1961185600@qq.com" w:date="2018-07-12T11:06:00Z"/>
        </w:trPr>
        <w:tc>
          <w:tcPr>
            <w:tcW w:w="2130" w:type="dxa"/>
          </w:tcPr>
          <w:p w14:paraId="6A4EC910" w14:textId="7B7176E3" w:rsidR="006C14F9" w:rsidDel="00BE4742" w:rsidRDefault="006C14F9">
            <w:pPr>
              <w:spacing w:line="395" w:lineRule="exact"/>
              <w:jc w:val="center"/>
              <w:rPr>
                <w:del w:id="114" w:author="1961185600@qq.com" w:date="2018-07-12T11:06:00Z"/>
                <w:rFonts w:ascii="宋体" w:hAnsi="宋体" w:cs="宋体"/>
                <w:sz w:val="20"/>
                <w:szCs w:val="20"/>
              </w:rPr>
            </w:pPr>
          </w:p>
        </w:tc>
        <w:tc>
          <w:tcPr>
            <w:tcW w:w="2130" w:type="dxa"/>
          </w:tcPr>
          <w:p w14:paraId="6B845B6D" w14:textId="4C182CAA" w:rsidR="006C14F9" w:rsidDel="00BE4742" w:rsidRDefault="002A50AF">
            <w:pPr>
              <w:spacing w:line="395" w:lineRule="exact"/>
              <w:jc w:val="center"/>
              <w:rPr>
                <w:del w:id="115" w:author="1961185600@qq.com" w:date="2018-07-12T11:06:00Z"/>
                <w:rFonts w:ascii="宋体" w:hAnsi="宋体" w:cs="宋体"/>
                <w:sz w:val="20"/>
                <w:szCs w:val="20"/>
              </w:rPr>
            </w:pPr>
            <w:del w:id="116" w:author="1961185600@qq.com" w:date="2018-07-12T11:06:00Z">
              <w:r w:rsidDel="00BE4742">
                <w:rPr>
                  <w:rFonts w:ascii="宋体" w:hAnsi="宋体" w:cs="宋体" w:hint="eastAsia"/>
                  <w:sz w:val="20"/>
                  <w:szCs w:val="20"/>
                </w:rPr>
                <w:delText>元/月/工位</w:delText>
              </w:r>
            </w:del>
          </w:p>
        </w:tc>
        <w:tc>
          <w:tcPr>
            <w:tcW w:w="2131" w:type="dxa"/>
          </w:tcPr>
          <w:p w14:paraId="4FB46506" w14:textId="56765EE2" w:rsidR="006C14F9" w:rsidDel="00BE4742" w:rsidRDefault="006C14F9">
            <w:pPr>
              <w:spacing w:line="395" w:lineRule="exact"/>
              <w:jc w:val="center"/>
              <w:rPr>
                <w:del w:id="117" w:author="1961185600@qq.com" w:date="2018-07-12T11:06:00Z"/>
                <w:rFonts w:ascii="宋体" w:hAnsi="宋体" w:cs="宋体"/>
                <w:sz w:val="20"/>
                <w:szCs w:val="20"/>
              </w:rPr>
            </w:pPr>
          </w:p>
        </w:tc>
        <w:tc>
          <w:tcPr>
            <w:tcW w:w="2131" w:type="dxa"/>
          </w:tcPr>
          <w:p w14:paraId="56947DE8" w14:textId="19133DB3" w:rsidR="006C14F9" w:rsidDel="00BE4742" w:rsidRDefault="002A50AF">
            <w:pPr>
              <w:spacing w:line="395" w:lineRule="exact"/>
              <w:jc w:val="center"/>
              <w:rPr>
                <w:del w:id="118" w:author="1961185600@qq.com" w:date="2018-07-12T11:06:00Z"/>
                <w:rFonts w:ascii="宋体" w:hAnsi="宋体" w:cs="宋体"/>
                <w:sz w:val="20"/>
                <w:szCs w:val="20"/>
              </w:rPr>
            </w:pPr>
            <w:del w:id="119" w:author="1961185600@qq.com" w:date="2018-07-12T11:06:00Z">
              <w:r w:rsidDel="00BE4742">
                <w:rPr>
                  <w:rFonts w:ascii="宋体" w:hAnsi="宋体" w:cs="宋体" w:hint="eastAsia"/>
                  <w:sz w:val="20"/>
                  <w:szCs w:val="20"/>
                </w:rPr>
                <w:delText>元/月/工位</w:delText>
              </w:r>
            </w:del>
          </w:p>
        </w:tc>
      </w:tr>
      <w:tr w:rsidR="006C14F9" w:rsidDel="00BE4742" w14:paraId="21B03C4D" w14:textId="256F1655">
        <w:trPr>
          <w:del w:id="120" w:author="1961185600@qq.com" w:date="2018-07-12T11:06:00Z"/>
        </w:trPr>
        <w:tc>
          <w:tcPr>
            <w:tcW w:w="2130" w:type="dxa"/>
          </w:tcPr>
          <w:p w14:paraId="6ADC1FFE" w14:textId="3ED6EA46" w:rsidR="006C14F9" w:rsidDel="00BE4742" w:rsidRDefault="006C14F9">
            <w:pPr>
              <w:spacing w:line="395" w:lineRule="exact"/>
              <w:jc w:val="center"/>
              <w:rPr>
                <w:del w:id="121" w:author="1961185600@qq.com" w:date="2018-07-12T11:06:00Z"/>
                <w:rFonts w:ascii="宋体" w:hAnsi="宋体" w:cs="宋体"/>
                <w:sz w:val="20"/>
                <w:szCs w:val="20"/>
              </w:rPr>
            </w:pPr>
          </w:p>
        </w:tc>
        <w:tc>
          <w:tcPr>
            <w:tcW w:w="2130" w:type="dxa"/>
          </w:tcPr>
          <w:p w14:paraId="19C43B94" w14:textId="026D8F37" w:rsidR="006C14F9" w:rsidDel="00BE4742" w:rsidRDefault="002A50AF">
            <w:pPr>
              <w:spacing w:line="395" w:lineRule="exact"/>
              <w:jc w:val="center"/>
              <w:rPr>
                <w:del w:id="122" w:author="1961185600@qq.com" w:date="2018-07-12T11:06:00Z"/>
                <w:rFonts w:ascii="宋体" w:hAnsi="宋体" w:cs="宋体"/>
                <w:sz w:val="20"/>
                <w:szCs w:val="20"/>
              </w:rPr>
            </w:pPr>
            <w:del w:id="123" w:author="1961185600@qq.com" w:date="2018-07-12T11:06:00Z">
              <w:r w:rsidDel="00BE4742">
                <w:rPr>
                  <w:rFonts w:ascii="宋体" w:hAnsi="宋体" w:cs="宋体" w:hint="eastAsia"/>
                  <w:sz w:val="20"/>
                  <w:szCs w:val="20"/>
                </w:rPr>
                <w:delText>元/月/工位</w:delText>
              </w:r>
            </w:del>
          </w:p>
        </w:tc>
        <w:tc>
          <w:tcPr>
            <w:tcW w:w="2131" w:type="dxa"/>
          </w:tcPr>
          <w:p w14:paraId="182E4A40" w14:textId="401BE522" w:rsidR="006C14F9" w:rsidDel="00BE4742" w:rsidRDefault="006C14F9">
            <w:pPr>
              <w:spacing w:line="395" w:lineRule="exact"/>
              <w:jc w:val="center"/>
              <w:rPr>
                <w:del w:id="124" w:author="1961185600@qq.com" w:date="2018-07-12T11:06:00Z"/>
                <w:rFonts w:ascii="宋体" w:hAnsi="宋体" w:cs="宋体"/>
                <w:sz w:val="20"/>
                <w:szCs w:val="20"/>
              </w:rPr>
            </w:pPr>
          </w:p>
        </w:tc>
        <w:tc>
          <w:tcPr>
            <w:tcW w:w="2131" w:type="dxa"/>
          </w:tcPr>
          <w:p w14:paraId="42E3368B" w14:textId="4B916F7E" w:rsidR="006C14F9" w:rsidDel="00BE4742" w:rsidRDefault="002A50AF">
            <w:pPr>
              <w:spacing w:line="395" w:lineRule="exact"/>
              <w:jc w:val="center"/>
              <w:rPr>
                <w:del w:id="125" w:author="1961185600@qq.com" w:date="2018-07-12T11:06:00Z"/>
                <w:rFonts w:ascii="宋体" w:hAnsi="宋体" w:cs="宋体"/>
                <w:sz w:val="20"/>
                <w:szCs w:val="20"/>
              </w:rPr>
            </w:pPr>
            <w:del w:id="126" w:author="1961185600@qq.com" w:date="2018-07-12T11:06:00Z">
              <w:r w:rsidDel="00BE4742">
                <w:rPr>
                  <w:rFonts w:ascii="宋体" w:hAnsi="宋体" w:cs="宋体" w:hint="eastAsia"/>
                  <w:sz w:val="20"/>
                  <w:szCs w:val="20"/>
                </w:rPr>
                <w:delText>元/月/工位</w:delText>
              </w:r>
            </w:del>
          </w:p>
        </w:tc>
      </w:tr>
      <w:tr w:rsidR="006C14F9" w:rsidDel="00BE4742" w14:paraId="3A51A702" w14:textId="684DEE82">
        <w:trPr>
          <w:del w:id="127" w:author="1961185600@qq.com" w:date="2018-07-12T11:06:00Z"/>
        </w:trPr>
        <w:tc>
          <w:tcPr>
            <w:tcW w:w="2130" w:type="dxa"/>
          </w:tcPr>
          <w:p w14:paraId="01062C98" w14:textId="31B88163" w:rsidR="006C14F9" w:rsidDel="00BE4742" w:rsidRDefault="006C14F9">
            <w:pPr>
              <w:spacing w:line="395" w:lineRule="exact"/>
              <w:jc w:val="left"/>
              <w:rPr>
                <w:del w:id="128" w:author="1961185600@qq.com" w:date="2018-07-12T11:06:00Z"/>
                <w:rFonts w:ascii="宋体" w:hAnsi="宋体" w:cs="宋体"/>
                <w:sz w:val="20"/>
                <w:szCs w:val="20"/>
              </w:rPr>
            </w:pPr>
          </w:p>
        </w:tc>
        <w:tc>
          <w:tcPr>
            <w:tcW w:w="2130" w:type="dxa"/>
          </w:tcPr>
          <w:p w14:paraId="64E975CB" w14:textId="585D665D" w:rsidR="006C14F9" w:rsidDel="00BE4742" w:rsidRDefault="002A50AF">
            <w:pPr>
              <w:spacing w:line="395" w:lineRule="exact"/>
              <w:jc w:val="center"/>
              <w:rPr>
                <w:del w:id="129" w:author="1961185600@qq.com" w:date="2018-07-12T11:06:00Z"/>
                <w:rFonts w:ascii="宋体" w:hAnsi="宋体" w:cs="宋体"/>
                <w:sz w:val="20"/>
                <w:szCs w:val="20"/>
              </w:rPr>
            </w:pPr>
            <w:del w:id="130" w:author="1961185600@qq.com" w:date="2018-07-12T11:06:00Z">
              <w:r w:rsidDel="00BE4742">
                <w:rPr>
                  <w:rFonts w:ascii="宋体" w:hAnsi="宋体" w:cs="宋体" w:hint="eastAsia"/>
                  <w:sz w:val="20"/>
                  <w:szCs w:val="20"/>
                </w:rPr>
                <w:delText>元/月/工位</w:delText>
              </w:r>
            </w:del>
          </w:p>
        </w:tc>
        <w:tc>
          <w:tcPr>
            <w:tcW w:w="2131" w:type="dxa"/>
          </w:tcPr>
          <w:p w14:paraId="6B58DDE3" w14:textId="122CEDCE" w:rsidR="006C14F9" w:rsidDel="00BE4742" w:rsidRDefault="006C14F9">
            <w:pPr>
              <w:spacing w:line="395" w:lineRule="exact"/>
              <w:jc w:val="center"/>
              <w:rPr>
                <w:del w:id="131" w:author="1961185600@qq.com" w:date="2018-07-12T11:06:00Z"/>
                <w:rFonts w:ascii="宋体" w:hAnsi="宋体" w:cs="宋体"/>
                <w:sz w:val="20"/>
                <w:szCs w:val="20"/>
              </w:rPr>
            </w:pPr>
          </w:p>
        </w:tc>
        <w:tc>
          <w:tcPr>
            <w:tcW w:w="2131" w:type="dxa"/>
          </w:tcPr>
          <w:p w14:paraId="4B453D68" w14:textId="378444BE" w:rsidR="006C14F9" w:rsidDel="00BE4742" w:rsidRDefault="002A50AF">
            <w:pPr>
              <w:spacing w:line="395" w:lineRule="exact"/>
              <w:jc w:val="center"/>
              <w:rPr>
                <w:del w:id="132" w:author="1961185600@qq.com" w:date="2018-07-12T11:06:00Z"/>
                <w:rFonts w:ascii="宋体" w:hAnsi="宋体" w:cs="宋体"/>
                <w:sz w:val="20"/>
                <w:szCs w:val="20"/>
              </w:rPr>
            </w:pPr>
            <w:del w:id="133" w:author="1961185600@qq.com" w:date="2018-07-12T11:06:00Z">
              <w:r w:rsidDel="00BE4742">
                <w:rPr>
                  <w:rFonts w:ascii="宋体" w:hAnsi="宋体" w:cs="宋体" w:hint="eastAsia"/>
                  <w:sz w:val="20"/>
                  <w:szCs w:val="20"/>
                </w:rPr>
                <w:delText>元/月/工位</w:delText>
              </w:r>
            </w:del>
          </w:p>
        </w:tc>
      </w:tr>
    </w:tbl>
    <w:p w14:paraId="6980C49A" w14:textId="46A7AAEE" w:rsidR="006C14F9" w:rsidDel="00BE4742" w:rsidRDefault="002A50AF">
      <w:pPr>
        <w:widowControl w:val="0"/>
        <w:jc w:val="left"/>
        <w:rPr>
          <w:del w:id="134" w:author="1961185600@qq.com" w:date="2018-07-12T11:06:00Z"/>
          <w:rFonts w:ascii="宋体" w:hAnsi="宋体" w:cs="宋体"/>
          <w:b/>
          <w:bCs/>
          <w:sz w:val="24"/>
          <w:szCs w:val="24"/>
        </w:rPr>
      </w:pPr>
      <w:del w:id="135" w:author="1961185600@qq.com" w:date="2018-07-12T11:06:00Z">
        <w:r w:rsidDel="00BE4742">
          <w:rPr>
            <w:rFonts w:ascii="宋体" w:hAnsi="宋体" w:cs="宋体" w:hint="eastAsia"/>
            <w:b/>
            <w:bCs/>
            <w:sz w:val="24"/>
            <w:szCs w:val="24"/>
          </w:rPr>
          <w:delText>服务费总额明细</w:delText>
        </w:r>
      </w:del>
    </w:p>
    <w:p w14:paraId="0C032FB9" w14:textId="29553405" w:rsidR="006C14F9" w:rsidDel="00BE4742" w:rsidRDefault="006C14F9">
      <w:pPr>
        <w:widowControl w:val="0"/>
        <w:jc w:val="left"/>
        <w:rPr>
          <w:del w:id="136" w:author="1961185600@qq.com" w:date="2018-07-12T11:06:00Z"/>
          <w:rFonts w:ascii="宋体" w:hAnsi="宋体" w:cs="宋体"/>
          <w:szCs w:val="21"/>
        </w:rPr>
      </w:pPr>
    </w:p>
    <w:p w14:paraId="714A95A2" w14:textId="350F7C59" w:rsidR="006C14F9" w:rsidDel="00BE4742" w:rsidRDefault="002A50AF">
      <w:pPr>
        <w:widowControl w:val="0"/>
        <w:jc w:val="left"/>
        <w:rPr>
          <w:del w:id="137" w:author="1961185600@qq.com" w:date="2018-07-12T11:06:00Z"/>
          <w:rFonts w:asciiTheme="minorEastAsia" w:eastAsiaTheme="minorEastAsia" w:hAnsiTheme="minorEastAsia" w:cstheme="minorEastAsia"/>
          <w:b/>
          <w:bCs/>
          <w:szCs w:val="21"/>
        </w:rPr>
      </w:pPr>
      <w:del w:id="138" w:author="1961185600@qq.com" w:date="2018-07-12T11:06:00Z">
        <w:r w:rsidDel="00BE4742">
          <w:rPr>
            <w:rFonts w:asciiTheme="minorEastAsia" w:eastAsiaTheme="minorEastAsia" w:hAnsiTheme="minorEastAsia" w:cstheme="minorEastAsia" w:hint="eastAsia"/>
            <w:b/>
            <w:bCs/>
            <w:szCs w:val="21"/>
          </w:rPr>
          <w:delText>房间/工位（ ）                        合计：¥</w:delText>
        </w:r>
      </w:del>
    </w:p>
    <w:tbl>
      <w:tblPr>
        <w:tblStyle w:val="ae"/>
        <w:tblW w:w="8522" w:type="dxa"/>
        <w:tblLayout w:type="fixed"/>
        <w:tblLook w:val="04A0" w:firstRow="1" w:lastRow="0" w:firstColumn="1" w:lastColumn="0" w:noHBand="0" w:noVBand="1"/>
      </w:tblPr>
      <w:tblGrid>
        <w:gridCol w:w="1704"/>
        <w:gridCol w:w="1704"/>
        <w:gridCol w:w="1704"/>
        <w:gridCol w:w="1705"/>
        <w:gridCol w:w="1705"/>
      </w:tblGrid>
      <w:tr w:rsidR="006C14F9" w:rsidDel="00BE4742" w14:paraId="2C46432E" w14:textId="16F6FBD6">
        <w:trPr>
          <w:del w:id="139" w:author="1961185600@qq.com" w:date="2018-07-12T11:06:00Z"/>
        </w:trPr>
        <w:tc>
          <w:tcPr>
            <w:tcW w:w="1704" w:type="dxa"/>
          </w:tcPr>
          <w:p w14:paraId="555B685A" w14:textId="7345ABD3" w:rsidR="006C14F9" w:rsidDel="00BE4742" w:rsidRDefault="002A50AF">
            <w:pPr>
              <w:spacing w:line="395" w:lineRule="exact"/>
              <w:jc w:val="left"/>
              <w:rPr>
                <w:del w:id="140" w:author="1961185600@qq.com" w:date="2018-07-12T11:06:00Z"/>
                <w:rFonts w:ascii="宋体" w:hAnsi="宋体" w:cs="宋体"/>
                <w:sz w:val="20"/>
                <w:szCs w:val="20"/>
              </w:rPr>
            </w:pPr>
            <w:del w:id="141" w:author="1961185600@qq.com" w:date="2018-07-12T11:06:00Z">
              <w:r w:rsidDel="00BE4742">
                <w:rPr>
                  <w:rFonts w:ascii="宋体" w:hAnsi="宋体" w:cs="宋体" w:hint="eastAsia"/>
                  <w:sz w:val="20"/>
                  <w:szCs w:val="20"/>
                </w:rPr>
                <w:delText>服务期</w:delText>
              </w:r>
            </w:del>
          </w:p>
          <w:p w14:paraId="2EBF3251" w14:textId="52DDB71C" w:rsidR="006C14F9" w:rsidDel="00BE4742" w:rsidRDefault="006C14F9">
            <w:pPr>
              <w:spacing w:line="395" w:lineRule="exact"/>
              <w:jc w:val="left"/>
              <w:rPr>
                <w:del w:id="142" w:author="1961185600@qq.com" w:date="2018-07-12T11:06:00Z"/>
                <w:rFonts w:ascii="宋体" w:hAnsi="宋体" w:cs="宋体"/>
                <w:sz w:val="20"/>
                <w:szCs w:val="20"/>
              </w:rPr>
            </w:pPr>
          </w:p>
        </w:tc>
        <w:tc>
          <w:tcPr>
            <w:tcW w:w="1704" w:type="dxa"/>
          </w:tcPr>
          <w:p w14:paraId="77FA1D4C" w14:textId="43BFF289" w:rsidR="006C14F9" w:rsidDel="00BE4742" w:rsidRDefault="002A50AF">
            <w:pPr>
              <w:spacing w:line="395" w:lineRule="exact"/>
              <w:jc w:val="left"/>
              <w:rPr>
                <w:del w:id="143" w:author="1961185600@qq.com" w:date="2018-07-12T11:06:00Z"/>
                <w:rFonts w:ascii="宋体" w:hAnsi="宋体" w:cs="宋体"/>
                <w:sz w:val="20"/>
                <w:szCs w:val="20"/>
              </w:rPr>
            </w:pPr>
            <w:del w:id="144" w:author="1961185600@qq.com" w:date="2018-07-12T11:06:00Z">
              <w:r w:rsidDel="00BE4742">
                <w:rPr>
                  <w:rFonts w:ascii="宋体" w:hAnsi="宋体" w:cs="宋体" w:hint="eastAsia"/>
                  <w:sz w:val="20"/>
                  <w:szCs w:val="20"/>
                </w:rPr>
                <w:delText>服务费</w:delText>
              </w:r>
            </w:del>
          </w:p>
          <w:p w14:paraId="5142DE93" w14:textId="35C84085" w:rsidR="006C14F9" w:rsidDel="00BE4742" w:rsidRDefault="006C14F9">
            <w:pPr>
              <w:spacing w:line="395" w:lineRule="exact"/>
              <w:jc w:val="left"/>
              <w:rPr>
                <w:del w:id="145" w:author="1961185600@qq.com" w:date="2018-07-12T11:06:00Z"/>
                <w:rFonts w:ascii="宋体" w:hAnsi="宋体" w:cs="宋体"/>
                <w:sz w:val="20"/>
                <w:szCs w:val="20"/>
              </w:rPr>
            </w:pPr>
          </w:p>
        </w:tc>
        <w:tc>
          <w:tcPr>
            <w:tcW w:w="1704" w:type="dxa"/>
          </w:tcPr>
          <w:p w14:paraId="0D6191E2" w14:textId="2498DE8B" w:rsidR="006C14F9" w:rsidDel="00BE4742" w:rsidRDefault="002A50AF">
            <w:pPr>
              <w:spacing w:line="395" w:lineRule="exact"/>
              <w:jc w:val="center"/>
              <w:rPr>
                <w:del w:id="146" w:author="1961185600@qq.com" w:date="2018-07-12T11:06:00Z"/>
                <w:rFonts w:ascii="宋体" w:hAnsi="宋体" w:cs="宋体"/>
                <w:sz w:val="20"/>
                <w:szCs w:val="20"/>
              </w:rPr>
            </w:pPr>
            <w:del w:id="147" w:author="1961185600@qq.com" w:date="2018-07-12T11:06:00Z">
              <w:r w:rsidDel="00BE4742">
                <w:rPr>
                  <w:rFonts w:ascii="宋体" w:hAnsi="宋体" w:cs="宋体" w:hint="eastAsia"/>
                  <w:sz w:val="20"/>
                  <w:szCs w:val="20"/>
                </w:rPr>
                <w:delText>单价</w:delText>
              </w:r>
            </w:del>
          </w:p>
          <w:p w14:paraId="732654D4" w14:textId="179E37A4" w:rsidR="006C14F9" w:rsidDel="00BE4742" w:rsidRDefault="006C14F9">
            <w:pPr>
              <w:spacing w:line="395" w:lineRule="exact"/>
              <w:jc w:val="center"/>
              <w:rPr>
                <w:del w:id="148" w:author="1961185600@qq.com" w:date="2018-07-12T11:06:00Z"/>
                <w:rFonts w:ascii="宋体" w:hAnsi="宋体" w:cs="宋体"/>
                <w:sz w:val="20"/>
                <w:szCs w:val="20"/>
              </w:rPr>
            </w:pPr>
          </w:p>
        </w:tc>
        <w:tc>
          <w:tcPr>
            <w:tcW w:w="1705" w:type="dxa"/>
          </w:tcPr>
          <w:p w14:paraId="20913F08" w14:textId="6439D645" w:rsidR="006C14F9" w:rsidDel="00BE4742" w:rsidRDefault="002A50AF">
            <w:pPr>
              <w:spacing w:line="395" w:lineRule="exact"/>
              <w:jc w:val="center"/>
              <w:rPr>
                <w:del w:id="149" w:author="1961185600@qq.com" w:date="2018-07-12T11:06:00Z"/>
                <w:rFonts w:ascii="宋体" w:hAnsi="宋体" w:cs="宋体"/>
                <w:sz w:val="20"/>
                <w:szCs w:val="20"/>
              </w:rPr>
            </w:pPr>
            <w:del w:id="150" w:author="1961185600@qq.com" w:date="2018-07-12T11:06:00Z">
              <w:r w:rsidDel="00BE4742">
                <w:rPr>
                  <w:rFonts w:ascii="宋体" w:hAnsi="宋体" w:cs="宋体" w:hint="eastAsia"/>
                  <w:sz w:val="20"/>
                  <w:szCs w:val="20"/>
                </w:rPr>
                <w:delText>数量</w:delText>
              </w:r>
            </w:del>
          </w:p>
          <w:p w14:paraId="7F2BCCAD" w14:textId="77A38C95" w:rsidR="006C14F9" w:rsidDel="00BE4742" w:rsidRDefault="002A50AF">
            <w:pPr>
              <w:spacing w:line="395" w:lineRule="exact"/>
              <w:jc w:val="center"/>
              <w:rPr>
                <w:del w:id="151" w:author="1961185600@qq.com" w:date="2018-07-12T11:06:00Z"/>
                <w:rFonts w:ascii="宋体" w:hAnsi="宋体" w:cs="宋体"/>
                <w:sz w:val="20"/>
                <w:szCs w:val="20"/>
              </w:rPr>
            </w:pPr>
            <w:del w:id="152" w:author="1961185600@qq.com" w:date="2018-07-12T11:06:00Z">
              <w:r w:rsidDel="00BE4742">
                <w:rPr>
                  <w:rFonts w:ascii="宋体" w:hAnsi="宋体" w:cs="宋体" w:hint="eastAsia"/>
                  <w:sz w:val="20"/>
                  <w:szCs w:val="20"/>
                </w:rPr>
                <w:delText xml:space="preserve">  </w:delText>
              </w:r>
            </w:del>
          </w:p>
        </w:tc>
        <w:tc>
          <w:tcPr>
            <w:tcW w:w="1705" w:type="dxa"/>
          </w:tcPr>
          <w:p w14:paraId="4E580095" w14:textId="5371A990" w:rsidR="006C14F9" w:rsidDel="00BE4742" w:rsidRDefault="002A50AF">
            <w:pPr>
              <w:spacing w:line="395" w:lineRule="exact"/>
              <w:jc w:val="center"/>
              <w:rPr>
                <w:del w:id="153" w:author="1961185600@qq.com" w:date="2018-07-12T11:06:00Z"/>
                <w:rFonts w:ascii="宋体" w:hAnsi="宋体" w:cs="宋体"/>
                <w:sz w:val="20"/>
                <w:szCs w:val="20"/>
              </w:rPr>
            </w:pPr>
            <w:del w:id="154" w:author="1961185600@qq.com" w:date="2018-07-12T11:06:00Z">
              <w:r w:rsidDel="00BE4742">
                <w:rPr>
                  <w:rFonts w:ascii="宋体" w:hAnsi="宋体" w:cs="宋体" w:hint="eastAsia"/>
                  <w:sz w:val="20"/>
                  <w:szCs w:val="20"/>
                </w:rPr>
                <w:delText>小计</w:delText>
              </w:r>
            </w:del>
          </w:p>
          <w:p w14:paraId="211B3829" w14:textId="4A82CCC8" w:rsidR="006C14F9" w:rsidDel="00BE4742" w:rsidRDefault="006C14F9">
            <w:pPr>
              <w:spacing w:line="395" w:lineRule="exact"/>
              <w:jc w:val="center"/>
              <w:rPr>
                <w:del w:id="155" w:author="1961185600@qq.com" w:date="2018-07-12T11:06:00Z"/>
                <w:rFonts w:ascii="宋体" w:hAnsi="宋体" w:cs="宋体"/>
                <w:sz w:val="20"/>
                <w:szCs w:val="20"/>
              </w:rPr>
            </w:pPr>
          </w:p>
        </w:tc>
      </w:tr>
      <w:tr w:rsidR="006C14F9" w:rsidDel="00BE4742" w14:paraId="76F4C22E" w14:textId="3653D32E">
        <w:trPr>
          <w:del w:id="156" w:author="1961185600@qq.com" w:date="2018-07-12T11:06:00Z"/>
        </w:trPr>
        <w:tc>
          <w:tcPr>
            <w:tcW w:w="1704" w:type="dxa"/>
          </w:tcPr>
          <w:p w14:paraId="1E8BFDBA" w14:textId="1C27F8CB" w:rsidR="006C14F9" w:rsidDel="00BE4742" w:rsidRDefault="006C14F9">
            <w:pPr>
              <w:spacing w:line="395" w:lineRule="exact"/>
              <w:jc w:val="left"/>
              <w:rPr>
                <w:del w:id="157" w:author="1961185600@qq.com" w:date="2018-07-12T11:06:00Z"/>
                <w:rFonts w:ascii="宋体" w:hAnsi="宋体" w:cs="宋体"/>
                <w:sz w:val="20"/>
                <w:szCs w:val="20"/>
              </w:rPr>
            </w:pPr>
          </w:p>
        </w:tc>
        <w:tc>
          <w:tcPr>
            <w:tcW w:w="1704" w:type="dxa"/>
          </w:tcPr>
          <w:p w14:paraId="7B917D04" w14:textId="278889ED" w:rsidR="006C14F9" w:rsidDel="00BE4742" w:rsidRDefault="002A50AF">
            <w:pPr>
              <w:spacing w:line="395" w:lineRule="exact"/>
              <w:jc w:val="left"/>
              <w:rPr>
                <w:del w:id="158" w:author="1961185600@qq.com" w:date="2018-07-12T11:06:00Z"/>
                <w:rFonts w:ascii="宋体" w:hAnsi="宋体" w:cs="宋体"/>
                <w:sz w:val="20"/>
                <w:szCs w:val="20"/>
              </w:rPr>
            </w:pPr>
            <w:del w:id="159" w:author="1961185600@qq.com" w:date="2018-07-12T11:06:00Z">
              <w:r w:rsidDel="00BE4742">
                <w:rPr>
                  <w:rFonts w:ascii="宋体" w:hAnsi="宋体" w:cs="宋体" w:hint="eastAsia"/>
                  <w:sz w:val="20"/>
                  <w:szCs w:val="20"/>
                </w:rPr>
                <w:delText>不足整月，以日单价*实际日历天数计算</w:delText>
              </w:r>
            </w:del>
          </w:p>
        </w:tc>
        <w:tc>
          <w:tcPr>
            <w:tcW w:w="1704" w:type="dxa"/>
          </w:tcPr>
          <w:p w14:paraId="1776085A" w14:textId="3C201E24" w:rsidR="006C14F9" w:rsidDel="00BE4742" w:rsidRDefault="006C14F9">
            <w:pPr>
              <w:spacing w:line="395" w:lineRule="exact"/>
              <w:jc w:val="left"/>
              <w:rPr>
                <w:del w:id="160" w:author="1961185600@qq.com" w:date="2018-07-12T11:06:00Z"/>
                <w:rFonts w:ascii="宋体" w:hAnsi="宋体" w:cs="宋体"/>
                <w:sz w:val="20"/>
                <w:szCs w:val="20"/>
              </w:rPr>
            </w:pPr>
          </w:p>
        </w:tc>
        <w:tc>
          <w:tcPr>
            <w:tcW w:w="1705" w:type="dxa"/>
          </w:tcPr>
          <w:p w14:paraId="262B2EF3" w14:textId="7450B24E" w:rsidR="006C14F9" w:rsidDel="00BE4742" w:rsidRDefault="002A50AF">
            <w:pPr>
              <w:spacing w:line="395" w:lineRule="exact"/>
              <w:jc w:val="left"/>
              <w:rPr>
                <w:del w:id="161" w:author="1961185600@qq.com" w:date="2018-07-12T11:06:00Z"/>
                <w:rFonts w:ascii="宋体" w:hAnsi="宋体" w:cs="宋体"/>
                <w:szCs w:val="21"/>
              </w:rPr>
            </w:pPr>
            <w:del w:id="162" w:author="1961185600@qq.com" w:date="2018-07-12T11:06:00Z">
              <w:r w:rsidDel="00BE4742">
                <w:rPr>
                  <w:rFonts w:ascii="宋体" w:hAnsi="宋体" w:cs="宋体" w:hint="eastAsia"/>
                  <w:szCs w:val="21"/>
                </w:rPr>
                <w:delText xml:space="preserve"> </w:delText>
              </w:r>
            </w:del>
          </w:p>
        </w:tc>
        <w:tc>
          <w:tcPr>
            <w:tcW w:w="1705" w:type="dxa"/>
          </w:tcPr>
          <w:p w14:paraId="61B4FA57" w14:textId="52698D05" w:rsidR="006C14F9" w:rsidDel="00BE4742" w:rsidRDefault="002A50AF">
            <w:pPr>
              <w:spacing w:line="395" w:lineRule="exact"/>
              <w:jc w:val="left"/>
              <w:rPr>
                <w:del w:id="163" w:author="1961185600@qq.com" w:date="2018-07-12T11:06:00Z"/>
                <w:rFonts w:ascii="宋体" w:hAnsi="宋体" w:cs="宋体"/>
                <w:szCs w:val="21"/>
              </w:rPr>
            </w:pPr>
            <w:del w:id="164" w:author="1961185600@qq.com" w:date="2018-07-12T11:06:00Z">
              <w:r w:rsidDel="00BE4742">
                <w:rPr>
                  <w:rFonts w:ascii="Arial" w:hAnsi="Arial" w:cs="Arial"/>
                  <w:szCs w:val="21"/>
                </w:rPr>
                <w:delText>¥</w:delText>
              </w:r>
            </w:del>
          </w:p>
        </w:tc>
      </w:tr>
      <w:tr w:rsidR="006C14F9" w:rsidDel="00BE4742" w14:paraId="61B07C93" w14:textId="759C36C5">
        <w:trPr>
          <w:del w:id="165" w:author="1961185600@qq.com" w:date="2018-07-12T11:06:00Z"/>
        </w:trPr>
        <w:tc>
          <w:tcPr>
            <w:tcW w:w="1704" w:type="dxa"/>
          </w:tcPr>
          <w:p w14:paraId="26CA521A" w14:textId="48D967CC" w:rsidR="006C14F9" w:rsidDel="00BE4742" w:rsidRDefault="006C14F9">
            <w:pPr>
              <w:spacing w:line="395" w:lineRule="exact"/>
              <w:jc w:val="left"/>
              <w:rPr>
                <w:del w:id="166" w:author="1961185600@qq.com" w:date="2018-07-12T11:06:00Z"/>
                <w:rFonts w:ascii="宋体" w:hAnsi="宋体" w:cs="宋体"/>
                <w:sz w:val="20"/>
                <w:szCs w:val="20"/>
              </w:rPr>
            </w:pPr>
          </w:p>
        </w:tc>
        <w:tc>
          <w:tcPr>
            <w:tcW w:w="1704" w:type="dxa"/>
          </w:tcPr>
          <w:p w14:paraId="3ABC7ECC" w14:textId="79F1CA4C" w:rsidR="006C14F9" w:rsidDel="00BE4742" w:rsidRDefault="002A50AF">
            <w:pPr>
              <w:spacing w:line="395" w:lineRule="exact"/>
              <w:jc w:val="left"/>
              <w:rPr>
                <w:del w:id="167" w:author="1961185600@qq.com" w:date="2018-07-12T11:06:00Z"/>
                <w:rFonts w:ascii="宋体" w:hAnsi="宋体" w:cs="宋体"/>
                <w:sz w:val="20"/>
                <w:szCs w:val="20"/>
              </w:rPr>
            </w:pPr>
            <w:del w:id="168" w:author="1961185600@qq.com" w:date="2018-07-12T11:06:00Z">
              <w:r w:rsidDel="00BE4742">
                <w:rPr>
                  <w:rFonts w:ascii="宋体" w:hAnsi="宋体" w:cs="宋体" w:hint="eastAsia"/>
                  <w:sz w:val="20"/>
                  <w:szCs w:val="20"/>
                </w:rPr>
                <w:delText>整月，以月计算</w:delText>
              </w:r>
            </w:del>
          </w:p>
          <w:p w14:paraId="6C59194B" w14:textId="4BEAC570" w:rsidR="006C14F9" w:rsidDel="00BE4742" w:rsidRDefault="006C14F9">
            <w:pPr>
              <w:spacing w:line="395" w:lineRule="exact"/>
              <w:jc w:val="left"/>
              <w:rPr>
                <w:del w:id="169" w:author="1961185600@qq.com" w:date="2018-07-12T11:06:00Z"/>
                <w:rFonts w:ascii="宋体" w:hAnsi="宋体" w:cs="宋体"/>
                <w:sz w:val="20"/>
                <w:szCs w:val="20"/>
              </w:rPr>
            </w:pPr>
          </w:p>
        </w:tc>
        <w:tc>
          <w:tcPr>
            <w:tcW w:w="1704" w:type="dxa"/>
          </w:tcPr>
          <w:p w14:paraId="312C5380" w14:textId="08A52F09" w:rsidR="006C14F9" w:rsidDel="00BE4742" w:rsidRDefault="006C14F9">
            <w:pPr>
              <w:spacing w:line="395" w:lineRule="exact"/>
              <w:jc w:val="left"/>
              <w:rPr>
                <w:del w:id="170" w:author="1961185600@qq.com" w:date="2018-07-12T11:06:00Z"/>
                <w:rFonts w:ascii="宋体" w:hAnsi="宋体" w:cs="宋体"/>
                <w:szCs w:val="21"/>
              </w:rPr>
            </w:pPr>
          </w:p>
        </w:tc>
        <w:tc>
          <w:tcPr>
            <w:tcW w:w="1705" w:type="dxa"/>
          </w:tcPr>
          <w:p w14:paraId="0C8C15B8" w14:textId="440A1B79" w:rsidR="006C14F9" w:rsidDel="00BE4742" w:rsidRDefault="006C14F9">
            <w:pPr>
              <w:spacing w:line="395" w:lineRule="exact"/>
              <w:jc w:val="left"/>
              <w:rPr>
                <w:del w:id="171" w:author="1961185600@qq.com" w:date="2018-07-12T11:06:00Z"/>
                <w:rFonts w:ascii="宋体" w:hAnsi="宋体" w:cs="宋体"/>
                <w:szCs w:val="21"/>
              </w:rPr>
            </w:pPr>
          </w:p>
        </w:tc>
        <w:tc>
          <w:tcPr>
            <w:tcW w:w="1705" w:type="dxa"/>
          </w:tcPr>
          <w:p w14:paraId="7529DA81" w14:textId="180AE913" w:rsidR="006C14F9" w:rsidDel="00BE4742" w:rsidRDefault="002A50AF">
            <w:pPr>
              <w:spacing w:line="395" w:lineRule="exact"/>
              <w:jc w:val="left"/>
              <w:rPr>
                <w:del w:id="172" w:author="1961185600@qq.com" w:date="2018-07-12T11:06:00Z"/>
                <w:rFonts w:ascii="宋体" w:hAnsi="宋体" w:cs="宋体"/>
                <w:szCs w:val="21"/>
              </w:rPr>
            </w:pPr>
            <w:del w:id="173" w:author="1961185600@qq.com" w:date="2018-07-12T11:06:00Z">
              <w:r w:rsidDel="00BE4742">
                <w:rPr>
                  <w:rFonts w:ascii="Arial" w:hAnsi="Arial" w:cs="Arial"/>
                  <w:szCs w:val="21"/>
                </w:rPr>
                <w:delText>¥</w:delText>
              </w:r>
            </w:del>
          </w:p>
        </w:tc>
      </w:tr>
      <w:tr w:rsidR="006C14F9" w:rsidDel="00BE4742" w14:paraId="7E3BBC35" w14:textId="36D34600">
        <w:trPr>
          <w:del w:id="174" w:author="1961185600@qq.com" w:date="2018-07-12T11:06:00Z"/>
        </w:trPr>
        <w:tc>
          <w:tcPr>
            <w:tcW w:w="8522" w:type="dxa"/>
            <w:gridSpan w:val="5"/>
          </w:tcPr>
          <w:p w14:paraId="4AA7FB07" w14:textId="458FE51D" w:rsidR="006C14F9" w:rsidDel="00BE4742" w:rsidRDefault="002A50AF">
            <w:pPr>
              <w:numPr>
                <w:ilvl w:val="255"/>
                <w:numId w:val="0"/>
              </w:numPr>
              <w:jc w:val="left"/>
              <w:rPr>
                <w:del w:id="175" w:author="1961185600@qq.com" w:date="2018-07-12T11:06:00Z"/>
                <w:rFonts w:ascii="宋体" w:hAnsi="宋体" w:cs="宋体"/>
                <w:sz w:val="20"/>
                <w:szCs w:val="20"/>
              </w:rPr>
            </w:pPr>
            <w:del w:id="176" w:author="1961185600@qq.com" w:date="2018-07-12T11:06:00Z">
              <w:r w:rsidDel="00BE4742">
                <w:rPr>
                  <w:rFonts w:ascii="宋体" w:hAnsi="宋体" w:cs="宋体" w:hint="eastAsia"/>
                  <w:szCs w:val="21"/>
                </w:rPr>
                <w:delText>1.日单价=签约月费/所在日历月天数（四舍五入，保留2位有效小数）。</w:delText>
              </w:r>
            </w:del>
          </w:p>
          <w:p w14:paraId="29561D67" w14:textId="06E81A78" w:rsidR="006C14F9" w:rsidDel="00BE4742" w:rsidRDefault="002A50AF">
            <w:pPr>
              <w:numPr>
                <w:ilvl w:val="255"/>
                <w:numId w:val="0"/>
              </w:numPr>
              <w:jc w:val="left"/>
              <w:rPr>
                <w:del w:id="177" w:author="1961185600@qq.com" w:date="2018-07-12T11:06:00Z"/>
                <w:rFonts w:ascii="宋体" w:hAnsi="宋体" w:cs="宋体"/>
                <w:sz w:val="20"/>
                <w:szCs w:val="20"/>
              </w:rPr>
            </w:pPr>
            <w:del w:id="178" w:author="1961185600@qq.com" w:date="2018-07-12T11:06:00Z">
              <w:r w:rsidDel="00BE4742">
                <w:rPr>
                  <w:rFonts w:ascii="宋体" w:hAnsi="宋体" w:cs="宋体" w:hint="eastAsia"/>
                  <w:szCs w:val="21"/>
                </w:rPr>
                <w:delText>2.各办公场所服务费金额=日单价*天数（所在日历月的天数）之和+签约月费*月数（整日历月月数）。</w:delText>
              </w:r>
            </w:del>
          </w:p>
          <w:p w14:paraId="67B2B46F" w14:textId="425D8D61" w:rsidR="006C14F9" w:rsidDel="00BE4742" w:rsidRDefault="002A50AF">
            <w:pPr>
              <w:numPr>
                <w:ilvl w:val="255"/>
                <w:numId w:val="0"/>
              </w:numPr>
              <w:jc w:val="left"/>
              <w:rPr>
                <w:del w:id="179" w:author="1961185600@qq.com" w:date="2018-07-12T11:06:00Z"/>
                <w:rFonts w:ascii="宋体" w:hAnsi="宋体" w:cs="宋体"/>
                <w:szCs w:val="21"/>
              </w:rPr>
            </w:pPr>
            <w:del w:id="180" w:author="1961185600@qq.com" w:date="2018-07-12T11:06:00Z">
              <w:r w:rsidDel="00BE4742">
                <w:rPr>
                  <w:rFonts w:ascii="宋体" w:hAnsi="宋体" w:cs="宋体" w:hint="eastAsia"/>
                  <w:szCs w:val="21"/>
                </w:rPr>
                <w:delText>3.服务费总额=所有办公场所服务费金额之和。</w:delText>
              </w:r>
            </w:del>
          </w:p>
          <w:p w14:paraId="4DC0F31F" w14:textId="00181466" w:rsidR="006C14F9" w:rsidDel="00BE4742" w:rsidRDefault="002A50AF">
            <w:pPr>
              <w:numPr>
                <w:ilvl w:val="255"/>
                <w:numId w:val="0"/>
              </w:numPr>
              <w:jc w:val="left"/>
              <w:rPr>
                <w:del w:id="181" w:author="1961185600@qq.com" w:date="2018-07-12T11:06:00Z"/>
                <w:rFonts w:ascii="宋体" w:hAnsi="宋体" w:cs="宋体"/>
                <w:szCs w:val="21"/>
              </w:rPr>
            </w:pPr>
            <w:del w:id="182" w:author="1961185600@qq.com" w:date="2018-07-12T11:06:00Z">
              <w:r w:rsidDel="00BE4742">
                <w:rPr>
                  <w:rFonts w:ascii="宋体" w:hAnsi="宋体" w:cs="宋体" w:hint="eastAsia"/>
                  <w:szCs w:val="21"/>
                </w:rPr>
                <w:delText>4.本协议中的“日、天”指日历日；“月”指日历月。</w:delText>
              </w:r>
            </w:del>
          </w:p>
        </w:tc>
      </w:tr>
    </w:tbl>
    <w:p w14:paraId="54B03630" w14:textId="17E2DF50" w:rsidR="006C14F9" w:rsidDel="00BE4742" w:rsidRDefault="002A50AF">
      <w:pPr>
        <w:widowControl w:val="0"/>
        <w:jc w:val="left"/>
        <w:rPr>
          <w:del w:id="183" w:author="1961185600@qq.com" w:date="2018-07-12T11:06:00Z"/>
          <w:rFonts w:ascii="宋体" w:hAnsi="宋体" w:cs="宋体"/>
          <w:b/>
          <w:bCs/>
          <w:szCs w:val="21"/>
        </w:rPr>
      </w:pPr>
      <w:del w:id="184" w:author="1961185600@qq.com" w:date="2018-07-12T11:06:00Z">
        <w:r w:rsidDel="00BE4742">
          <w:rPr>
            <w:rFonts w:ascii="宋体" w:hAnsi="宋体" w:cs="宋体" w:hint="eastAsia"/>
            <w:b/>
            <w:bCs/>
            <w:szCs w:val="21"/>
          </w:rPr>
          <w:delText>付款信息</w:delText>
        </w:r>
      </w:del>
    </w:p>
    <w:p w14:paraId="071BAFE0" w14:textId="759DC585" w:rsidR="006C14F9" w:rsidDel="00BE4742" w:rsidRDefault="006C14F9">
      <w:pPr>
        <w:widowControl w:val="0"/>
        <w:jc w:val="left"/>
        <w:rPr>
          <w:del w:id="185" w:author="1961185600@qq.com" w:date="2018-07-12T11:06:00Z"/>
          <w:rFonts w:ascii="宋体" w:hAnsi="宋体" w:cs="宋体"/>
          <w:szCs w:val="21"/>
        </w:rPr>
      </w:pPr>
    </w:p>
    <w:tbl>
      <w:tblPr>
        <w:tblStyle w:val="ae"/>
        <w:tblW w:w="8522" w:type="dxa"/>
        <w:tblLayout w:type="fixed"/>
        <w:tblLook w:val="04A0" w:firstRow="1" w:lastRow="0" w:firstColumn="1" w:lastColumn="0" w:noHBand="0" w:noVBand="1"/>
      </w:tblPr>
      <w:tblGrid>
        <w:gridCol w:w="1704"/>
        <w:gridCol w:w="1382"/>
        <w:gridCol w:w="2026"/>
        <w:gridCol w:w="1705"/>
        <w:gridCol w:w="1705"/>
      </w:tblGrid>
      <w:tr w:rsidR="006C14F9" w:rsidDel="00BE4742" w14:paraId="42FE139B" w14:textId="41B29AF1">
        <w:trPr>
          <w:del w:id="186" w:author="1961185600@qq.com" w:date="2018-07-12T11:06:00Z"/>
        </w:trPr>
        <w:tc>
          <w:tcPr>
            <w:tcW w:w="1704" w:type="dxa"/>
          </w:tcPr>
          <w:p w14:paraId="4C36CF15" w14:textId="242CAC23" w:rsidR="006C14F9" w:rsidDel="00BE4742" w:rsidRDefault="002A50AF">
            <w:pPr>
              <w:spacing w:line="395" w:lineRule="exact"/>
              <w:jc w:val="center"/>
              <w:rPr>
                <w:del w:id="187" w:author="1961185600@qq.com" w:date="2018-07-12T11:06:00Z"/>
                <w:rFonts w:ascii="宋体" w:hAnsi="宋体" w:cs="宋体"/>
                <w:szCs w:val="21"/>
              </w:rPr>
            </w:pPr>
            <w:del w:id="188" w:author="1961185600@qq.com" w:date="2018-07-12T11:06:00Z">
              <w:r w:rsidDel="00BE4742">
                <w:rPr>
                  <w:rFonts w:ascii="宋体" w:hAnsi="宋体" w:cs="宋体" w:hint="eastAsia"/>
                  <w:szCs w:val="21"/>
                </w:rPr>
                <w:delText>期数</w:delText>
              </w:r>
            </w:del>
          </w:p>
          <w:p w14:paraId="6DB346FF" w14:textId="60D47DB3" w:rsidR="006C14F9" w:rsidDel="00BE4742" w:rsidRDefault="006C14F9">
            <w:pPr>
              <w:spacing w:line="395" w:lineRule="exact"/>
              <w:jc w:val="center"/>
              <w:rPr>
                <w:del w:id="189" w:author="1961185600@qq.com" w:date="2018-07-12T11:06:00Z"/>
                <w:rFonts w:ascii="宋体" w:hAnsi="宋体" w:cs="宋体"/>
                <w:szCs w:val="21"/>
              </w:rPr>
            </w:pPr>
          </w:p>
        </w:tc>
        <w:tc>
          <w:tcPr>
            <w:tcW w:w="1382" w:type="dxa"/>
          </w:tcPr>
          <w:p w14:paraId="11B793D5" w14:textId="0877DDB8" w:rsidR="006C14F9" w:rsidDel="00BE4742" w:rsidRDefault="002A50AF">
            <w:pPr>
              <w:spacing w:line="395" w:lineRule="exact"/>
              <w:jc w:val="center"/>
              <w:rPr>
                <w:del w:id="190" w:author="1961185600@qq.com" w:date="2018-07-12T11:06:00Z"/>
                <w:rFonts w:ascii="宋体" w:hAnsi="宋体" w:cs="宋体"/>
                <w:sz w:val="20"/>
                <w:szCs w:val="20"/>
              </w:rPr>
            </w:pPr>
            <w:del w:id="191" w:author="1961185600@qq.com" w:date="2018-07-12T11:06:00Z">
              <w:r w:rsidDel="00BE4742">
                <w:rPr>
                  <w:rFonts w:ascii="宋体" w:hAnsi="宋体" w:cs="宋体" w:hint="eastAsia"/>
                  <w:sz w:val="20"/>
                  <w:szCs w:val="20"/>
                </w:rPr>
                <w:delText>费用</w:delText>
              </w:r>
            </w:del>
          </w:p>
          <w:p w14:paraId="4AAF1B22" w14:textId="79818487" w:rsidR="006C14F9" w:rsidDel="00BE4742" w:rsidRDefault="006C14F9">
            <w:pPr>
              <w:spacing w:line="395" w:lineRule="exact"/>
              <w:jc w:val="center"/>
              <w:rPr>
                <w:del w:id="192" w:author="1961185600@qq.com" w:date="2018-07-12T11:06:00Z"/>
                <w:rFonts w:ascii="宋体" w:hAnsi="宋体" w:cs="宋体"/>
                <w:sz w:val="20"/>
                <w:szCs w:val="20"/>
              </w:rPr>
            </w:pPr>
          </w:p>
        </w:tc>
        <w:tc>
          <w:tcPr>
            <w:tcW w:w="2026" w:type="dxa"/>
          </w:tcPr>
          <w:p w14:paraId="3AB0CF81" w14:textId="63F00E26" w:rsidR="006C14F9" w:rsidDel="00BE4742" w:rsidRDefault="002A50AF">
            <w:pPr>
              <w:spacing w:line="395" w:lineRule="exact"/>
              <w:jc w:val="center"/>
              <w:rPr>
                <w:del w:id="193" w:author="1961185600@qq.com" w:date="2018-07-12T11:06:00Z"/>
                <w:rFonts w:ascii="宋体" w:hAnsi="宋体" w:cs="宋体"/>
                <w:sz w:val="20"/>
                <w:szCs w:val="20"/>
              </w:rPr>
            </w:pPr>
            <w:del w:id="194" w:author="1961185600@qq.com" w:date="2018-07-12T11:06:00Z">
              <w:r w:rsidDel="00BE4742">
                <w:rPr>
                  <w:rFonts w:ascii="宋体" w:hAnsi="宋体" w:cs="宋体" w:hint="eastAsia"/>
                  <w:sz w:val="20"/>
                  <w:szCs w:val="20"/>
                </w:rPr>
                <w:delText>费用期间</w:delText>
              </w:r>
            </w:del>
          </w:p>
          <w:p w14:paraId="2C154DC6" w14:textId="0B5BBAD3" w:rsidR="006C14F9" w:rsidDel="00BE4742" w:rsidRDefault="006C14F9">
            <w:pPr>
              <w:spacing w:line="395" w:lineRule="exact"/>
              <w:jc w:val="center"/>
              <w:rPr>
                <w:del w:id="195" w:author="1961185600@qq.com" w:date="2018-07-12T11:06:00Z"/>
                <w:rFonts w:ascii="宋体" w:hAnsi="宋体" w:cs="宋体"/>
                <w:sz w:val="20"/>
                <w:szCs w:val="20"/>
              </w:rPr>
            </w:pPr>
          </w:p>
        </w:tc>
        <w:tc>
          <w:tcPr>
            <w:tcW w:w="1705" w:type="dxa"/>
          </w:tcPr>
          <w:p w14:paraId="48556A77" w14:textId="76A343AF" w:rsidR="006C14F9" w:rsidDel="00BE4742" w:rsidRDefault="002A50AF">
            <w:pPr>
              <w:spacing w:line="395" w:lineRule="exact"/>
              <w:jc w:val="center"/>
              <w:rPr>
                <w:del w:id="196" w:author="1961185600@qq.com" w:date="2018-07-12T11:06:00Z"/>
                <w:rFonts w:ascii="宋体" w:hAnsi="宋体" w:cs="宋体"/>
                <w:szCs w:val="21"/>
              </w:rPr>
            </w:pPr>
            <w:del w:id="197" w:author="1961185600@qq.com" w:date="2018-07-12T11:06:00Z">
              <w:r w:rsidDel="00BE4742">
                <w:rPr>
                  <w:rFonts w:ascii="宋体" w:hAnsi="宋体" w:cs="宋体" w:hint="eastAsia"/>
                  <w:szCs w:val="21"/>
                </w:rPr>
                <w:delText>付款到期日</w:delText>
              </w:r>
            </w:del>
          </w:p>
          <w:p w14:paraId="0FE2204A" w14:textId="70688FF3" w:rsidR="006C14F9" w:rsidDel="00BE4742" w:rsidRDefault="006C14F9">
            <w:pPr>
              <w:spacing w:line="395" w:lineRule="exact"/>
              <w:jc w:val="center"/>
              <w:rPr>
                <w:del w:id="198" w:author="1961185600@qq.com" w:date="2018-07-12T11:06:00Z"/>
                <w:rFonts w:ascii="宋体" w:hAnsi="宋体" w:cs="宋体"/>
                <w:szCs w:val="21"/>
              </w:rPr>
            </w:pPr>
          </w:p>
        </w:tc>
        <w:tc>
          <w:tcPr>
            <w:tcW w:w="1705" w:type="dxa"/>
          </w:tcPr>
          <w:p w14:paraId="70FD6E2D" w14:textId="75439765" w:rsidR="006C14F9" w:rsidDel="00BE4742" w:rsidRDefault="002A50AF">
            <w:pPr>
              <w:spacing w:line="395" w:lineRule="exact"/>
              <w:jc w:val="center"/>
              <w:rPr>
                <w:del w:id="199" w:author="1961185600@qq.com" w:date="2018-07-12T11:06:00Z"/>
                <w:rFonts w:ascii="宋体" w:hAnsi="宋体" w:cs="宋体"/>
                <w:szCs w:val="21"/>
              </w:rPr>
            </w:pPr>
            <w:del w:id="200" w:author="1961185600@qq.com" w:date="2018-07-12T11:06:00Z">
              <w:r w:rsidDel="00BE4742">
                <w:rPr>
                  <w:rFonts w:ascii="宋体" w:hAnsi="宋体" w:cs="宋体" w:hint="eastAsia"/>
                  <w:szCs w:val="21"/>
                </w:rPr>
                <w:delText>费用金额</w:delText>
              </w:r>
            </w:del>
          </w:p>
          <w:p w14:paraId="4578B680" w14:textId="3D13F534" w:rsidR="006C14F9" w:rsidDel="00BE4742" w:rsidRDefault="006C14F9">
            <w:pPr>
              <w:spacing w:line="395" w:lineRule="exact"/>
              <w:jc w:val="center"/>
              <w:rPr>
                <w:del w:id="201" w:author="1961185600@qq.com" w:date="2018-07-12T11:06:00Z"/>
                <w:rFonts w:ascii="宋体" w:hAnsi="宋体" w:cs="宋体"/>
                <w:szCs w:val="21"/>
              </w:rPr>
            </w:pPr>
          </w:p>
        </w:tc>
      </w:tr>
      <w:tr w:rsidR="006C14F9" w:rsidDel="00BE4742" w14:paraId="13CF4CD8" w14:textId="327B04AE">
        <w:trPr>
          <w:del w:id="202" w:author="1961185600@qq.com" w:date="2018-07-12T11:06:00Z"/>
        </w:trPr>
        <w:tc>
          <w:tcPr>
            <w:tcW w:w="1704" w:type="dxa"/>
            <w:vMerge w:val="restart"/>
          </w:tcPr>
          <w:p w14:paraId="2843099C" w14:textId="155D2B72" w:rsidR="006C14F9" w:rsidDel="00BE4742" w:rsidRDefault="002A50AF">
            <w:pPr>
              <w:spacing w:line="395" w:lineRule="exact"/>
              <w:jc w:val="center"/>
              <w:rPr>
                <w:del w:id="203" w:author="1961185600@qq.com" w:date="2018-07-12T11:06:00Z"/>
                <w:rFonts w:ascii="宋体" w:hAnsi="宋体" w:cs="宋体"/>
                <w:szCs w:val="21"/>
              </w:rPr>
            </w:pPr>
            <w:del w:id="204" w:author="1961185600@qq.com" w:date="2018-07-12T11:06:00Z">
              <w:r w:rsidDel="00BE4742">
                <w:rPr>
                  <w:rFonts w:ascii="宋体" w:hAnsi="宋体" w:cs="宋体" w:hint="eastAsia"/>
                  <w:szCs w:val="21"/>
                </w:rPr>
                <w:delText>首期</w:delText>
              </w:r>
            </w:del>
          </w:p>
          <w:p w14:paraId="2ED47985" w14:textId="32587321" w:rsidR="006C14F9" w:rsidDel="00BE4742" w:rsidRDefault="006C14F9">
            <w:pPr>
              <w:spacing w:line="395" w:lineRule="exact"/>
              <w:jc w:val="center"/>
              <w:rPr>
                <w:del w:id="205" w:author="1961185600@qq.com" w:date="2018-07-12T11:06:00Z"/>
                <w:rFonts w:ascii="宋体" w:hAnsi="宋体" w:cs="宋体"/>
                <w:szCs w:val="21"/>
              </w:rPr>
            </w:pPr>
          </w:p>
        </w:tc>
        <w:tc>
          <w:tcPr>
            <w:tcW w:w="1382" w:type="dxa"/>
          </w:tcPr>
          <w:p w14:paraId="2846A09C" w14:textId="364F7E7D" w:rsidR="006C14F9" w:rsidDel="00BE4742" w:rsidRDefault="002A50AF">
            <w:pPr>
              <w:jc w:val="center"/>
              <w:rPr>
                <w:del w:id="206" w:author="1961185600@qq.com" w:date="2018-07-12T11:06:00Z"/>
                <w:rFonts w:ascii="宋体" w:hAnsi="宋体" w:cs="宋体"/>
                <w:szCs w:val="21"/>
              </w:rPr>
            </w:pPr>
            <w:del w:id="207" w:author="1961185600@qq.com" w:date="2018-07-12T11:06:00Z">
              <w:r w:rsidDel="00BE4742">
                <w:rPr>
                  <w:rFonts w:asciiTheme="minorEastAsia" w:eastAsiaTheme="minorEastAsia" w:hAnsiTheme="minorEastAsia" w:cstheme="minorEastAsia" w:hint="eastAsia"/>
                  <w:szCs w:val="21"/>
                </w:rPr>
                <w:delText>保证金</w:delText>
              </w:r>
            </w:del>
          </w:p>
        </w:tc>
        <w:tc>
          <w:tcPr>
            <w:tcW w:w="2026" w:type="dxa"/>
          </w:tcPr>
          <w:p w14:paraId="388C4A7A" w14:textId="22B46178" w:rsidR="006C14F9" w:rsidDel="00BE4742" w:rsidRDefault="006C14F9">
            <w:pPr>
              <w:spacing w:line="395" w:lineRule="exact"/>
              <w:jc w:val="center"/>
              <w:rPr>
                <w:del w:id="208" w:author="1961185600@qq.com" w:date="2018-07-12T11:06:00Z"/>
                <w:rFonts w:ascii="宋体" w:hAnsi="宋体" w:cs="宋体"/>
                <w:szCs w:val="21"/>
              </w:rPr>
            </w:pPr>
          </w:p>
        </w:tc>
        <w:tc>
          <w:tcPr>
            <w:tcW w:w="1705" w:type="dxa"/>
          </w:tcPr>
          <w:p w14:paraId="791200EF" w14:textId="7D0C0D2F" w:rsidR="006C14F9" w:rsidDel="00BE4742" w:rsidRDefault="006C14F9">
            <w:pPr>
              <w:spacing w:line="395" w:lineRule="exact"/>
              <w:jc w:val="center"/>
              <w:rPr>
                <w:del w:id="209" w:author="1961185600@qq.com" w:date="2018-07-12T11:06:00Z"/>
                <w:rFonts w:ascii="宋体" w:hAnsi="宋体" w:cs="宋体"/>
                <w:szCs w:val="21"/>
              </w:rPr>
            </w:pPr>
          </w:p>
        </w:tc>
        <w:tc>
          <w:tcPr>
            <w:tcW w:w="1705" w:type="dxa"/>
          </w:tcPr>
          <w:p w14:paraId="42BAD021" w14:textId="5262C70C" w:rsidR="006C14F9" w:rsidDel="00BE4742" w:rsidRDefault="006C14F9">
            <w:pPr>
              <w:spacing w:line="395" w:lineRule="exact"/>
              <w:jc w:val="center"/>
              <w:rPr>
                <w:del w:id="210" w:author="1961185600@qq.com" w:date="2018-07-12T11:06:00Z"/>
                <w:rFonts w:ascii="宋体" w:hAnsi="宋体" w:cs="宋体"/>
                <w:szCs w:val="21"/>
              </w:rPr>
            </w:pPr>
          </w:p>
        </w:tc>
      </w:tr>
      <w:tr w:rsidR="006C14F9" w:rsidDel="00BE4742" w14:paraId="129D210F" w14:textId="6EE05398">
        <w:trPr>
          <w:del w:id="211" w:author="1961185600@qq.com" w:date="2018-07-12T11:06:00Z"/>
        </w:trPr>
        <w:tc>
          <w:tcPr>
            <w:tcW w:w="1704" w:type="dxa"/>
            <w:vMerge/>
          </w:tcPr>
          <w:p w14:paraId="12C3BF8E" w14:textId="346F6193" w:rsidR="006C14F9" w:rsidDel="00BE4742" w:rsidRDefault="006C14F9">
            <w:pPr>
              <w:spacing w:line="395" w:lineRule="exact"/>
              <w:jc w:val="center"/>
              <w:rPr>
                <w:del w:id="212" w:author="1961185600@qq.com" w:date="2018-07-12T11:06:00Z"/>
                <w:rFonts w:ascii="宋体" w:hAnsi="宋体" w:cs="宋体"/>
                <w:szCs w:val="21"/>
              </w:rPr>
            </w:pPr>
          </w:p>
        </w:tc>
        <w:tc>
          <w:tcPr>
            <w:tcW w:w="1382" w:type="dxa"/>
          </w:tcPr>
          <w:p w14:paraId="7A987031" w14:textId="698E3E50" w:rsidR="006C14F9" w:rsidDel="00BE4742" w:rsidRDefault="002A50AF">
            <w:pPr>
              <w:spacing w:line="395" w:lineRule="exact"/>
              <w:jc w:val="center"/>
              <w:rPr>
                <w:del w:id="213" w:author="1961185600@qq.com" w:date="2018-07-12T11:06:00Z"/>
                <w:rFonts w:ascii="宋体" w:hAnsi="宋体" w:cs="宋体"/>
                <w:szCs w:val="21"/>
              </w:rPr>
            </w:pPr>
            <w:del w:id="214" w:author="1961185600@qq.com" w:date="2018-07-12T11:06:00Z">
              <w:r w:rsidDel="00BE4742">
                <w:rPr>
                  <w:rFonts w:ascii="宋体" w:hAnsi="宋体" w:cs="宋体" w:hint="eastAsia"/>
                  <w:szCs w:val="21"/>
                </w:rPr>
                <w:delText>服务费</w:delText>
              </w:r>
            </w:del>
          </w:p>
        </w:tc>
        <w:tc>
          <w:tcPr>
            <w:tcW w:w="2026" w:type="dxa"/>
          </w:tcPr>
          <w:p w14:paraId="4514FE30" w14:textId="10F97A47" w:rsidR="006C14F9" w:rsidDel="00BE4742" w:rsidRDefault="006C14F9">
            <w:pPr>
              <w:spacing w:line="395" w:lineRule="exact"/>
              <w:jc w:val="center"/>
              <w:rPr>
                <w:del w:id="215" w:author="1961185600@qq.com" w:date="2018-07-12T11:06:00Z"/>
                <w:rFonts w:ascii="宋体" w:hAnsi="宋体" w:cs="宋体"/>
                <w:szCs w:val="21"/>
              </w:rPr>
            </w:pPr>
          </w:p>
        </w:tc>
        <w:tc>
          <w:tcPr>
            <w:tcW w:w="1705" w:type="dxa"/>
          </w:tcPr>
          <w:p w14:paraId="516850FA" w14:textId="4DD4A8E5" w:rsidR="006C14F9" w:rsidDel="00BE4742" w:rsidRDefault="006C14F9">
            <w:pPr>
              <w:spacing w:line="395" w:lineRule="exact"/>
              <w:jc w:val="center"/>
              <w:rPr>
                <w:del w:id="216" w:author="1961185600@qq.com" w:date="2018-07-12T11:06:00Z"/>
                <w:rFonts w:ascii="宋体" w:hAnsi="宋体" w:cs="宋体"/>
                <w:szCs w:val="21"/>
              </w:rPr>
            </w:pPr>
          </w:p>
        </w:tc>
        <w:tc>
          <w:tcPr>
            <w:tcW w:w="1705" w:type="dxa"/>
          </w:tcPr>
          <w:p w14:paraId="29F762FC" w14:textId="72602E62" w:rsidR="006C14F9" w:rsidDel="00BE4742" w:rsidRDefault="006C14F9">
            <w:pPr>
              <w:spacing w:line="395" w:lineRule="exact"/>
              <w:jc w:val="center"/>
              <w:rPr>
                <w:del w:id="217" w:author="1961185600@qq.com" w:date="2018-07-12T11:06:00Z"/>
                <w:rFonts w:ascii="宋体" w:hAnsi="宋体" w:cs="宋体"/>
                <w:szCs w:val="21"/>
              </w:rPr>
            </w:pPr>
          </w:p>
        </w:tc>
      </w:tr>
      <w:tr w:rsidR="006C14F9" w:rsidDel="00BE4742" w14:paraId="1E7812C2" w14:textId="1F484EE7">
        <w:trPr>
          <w:del w:id="218" w:author="1961185600@qq.com" w:date="2018-07-12T11:06:00Z"/>
        </w:trPr>
        <w:tc>
          <w:tcPr>
            <w:tcW w:w="1704" w:type="dxa"/>
            <w:vMerge/>
          </w:tcPr>
          <w:p w14:paraId="310A092D" w14:textId="2EF3E0EF" w:rsidR="006C14F9" w:rsidDel="00BE4742" w:rsidRDefault="006C14F9">
            <w:pPr>
              <w:spacing w:line="395" w:lineRule="exact"/>
              <w:jc w:val="center"/>
              <w:rPr>
                <w:del w:id="219" w:author="1961185600@qq.com" w:date="2018-07-12T11:06:00Z"/>
                <w:rFonts w:ascii="宋体" w:hAnsi="宋体" w:cs="宋体"/>
                <w:szCs w:val="21"/>
              </w:rPr>
            </w:pPr>
          </w:p>
        </w:tc>
        <w:tc>
          <w:tcPr>
            <w:tcW w:w="1382" w:type="dxa"/>
          </w:tcPr>
          <w:p w14:paraId="690EDD2F" w14:textId="3F74E739" w:rsidR="006C14F9" w:rsidDel="00BE4742" w:rsidRDefault="002A50AF">
            <w:pPr>
              <w:spacing w:line="395" w:lineRule="exact"/>
              <w:jc w:val="center"/>
              <w:rPr>
                <w:del w:id="220" w:author="1961185600@qq.com" w:date="2018-07-12T11:06:00Z"/>
                <w:rFonts w:ascii="宋体" w:hAnsi="宋体" w:cs="宋体"/>
                <w:szCs w:val="21"/>
              </w:rPr>
            </w:pPr>
            <w:del w:id="221" w:author="1961185600@qq.com" w:date="2018-07-12T11:06:00Z">
              <w:r w:rsidDel="00BE4742">
                <w:rPr>
                  <w:rFonts w:ascii="宋体" w:hAnsi="宋体" w:cs="宋体" w:hint="eastAsia"/>
                  <w:szCs w:val="21"/>
                </w:rPr>
                <w:delText>服务费</w:delText>
              </w:r>
            </w:del>
          </w:p>
        </w:tc>
        <w:tc>
          <w:tcPr>
            <w:tcW w:w="2026" w:type="dxa"/>
          </w:tcPr>
          <w:p w14:paraId="7A484C1B" w14:textId="02D7491B" w:rsidR="006C14F9" w:rsidDel="00BE4742" w:rsidRDefault="006C14F9">
            <w:pPr>
              <w:spacing w:line="395" w:lineRule="exact"/>
              <w:jc w:val="center"/>
              <w:rPr>
                <w:del w:id="222" w:author="1961185600@qq.com" w:date="2018-07-12T11:06:00Z"/>
                <w:rFonts w:ascii="宋体" w:hAnsi="宋体" w:cs="宋体"/>
                <w:szCs w:val="21"/>
              </w:rPr>
            </w:pPr>
          </w:p>
        </w:tc>
        <w:tc>
          <w:tcPr>
            <w:tcW w:w="1705" w:type="dxa"/>
          </w:tcPr>
          <w:p w14:paraId="429CA790" w14:textId="181C4AA8" w:rsidR="006C14F9" w:rsidDel="00BE4742" w:rsidRDefault="006C14F9">
            <w:pPr>
              <w:spacing w:line="395" w:lineRule="exact"/>
              <w:jc w:val="center"/>
              <w:rPr>
                <w:del w:id="223" w:author="1961185600@qq.com" w:date="2018-07-12T11:06:00Z"/>
                <w:rFonts w:ascii="宋体" w:hAnsi="宋体" w:cs="宋体"/>
                <w:szCs w:val="21"/>
              </w:rPr>
            </w:pPr>
          </w:p>
        </w:tc>
        <w:tc>
          <w:tcPr>
            <w:tcW w:w="1705" w:type="dxa"/>
          </w:tcPr>
          <w:p w14:paraId="0ED50D9E" w14:textId="1068CB34" w:rsidR="006C14F9" w:rsidDel="00BE4742" w:rsidRDefault="006C14F9">
            <w:pPr>
              <w:spacing w:line="395" w:lineRule="exact"/>
              <w:jc w:val="center"/>
              <w:rPr>
                <w:del w:id="224" w:author="1961185600@qq.com" w:date="2018-07-12T11:06:00Z"/>
                <w:rFonts w:ascii="宋体" w:hAnsi="宋体" w:cs="宋体"/>
                <w:szCs w:val="21"/>
              </w:rPr>
            </w:pPr>
          </w:p>
        </w:tc>
      </w:tr>
      <w:tr w:rsidR="006C14F9" w:rsidDel="00BE4742" w14:paraId="6C36EFD2" w14:textId="3A440BD4">
        <w:trPr>
          <w:del w:id="225" w:author="1961185600@qq.com" w:date="2018-07-12T11:06:00Z"/>
        </w:trPr>
        <w:tc>
          <w:tcPr>
            <w:tcW w:w="1704" w:type="dxa"/>
          </w:tcPr>
          <w:p w14:paraId="7F746454" w14:textId="74C416C8" w:rsidR="006C14F9" w:rsidDel="00BE4742" w:rsidRDefault="002A50AF">
            <w:pPr>
              <w:spacing w:line="395" w:lineRule="exact"/>
              <w:jc w:val="center"/>
              <w:rPr>
                <w:del w:id="226" w:author="1961185600@qq.com" w:date="2018-07-12T11:06:00Z"/>
                <w:rFonts w:ascii="宋体" w:hAnsi="宋体" w:cs="宋体"/>
                <w:szCs w:val="21"/>
              </w:rPr>
            </w:pPr>
            <w:del w:id="227" w:author="1961185600@qq.com" w:date="2018-07-12T11:06:00Z">
              <w:r w:rsidDel="00BE4742">
                <w:rPr>
                  <w:rFonts w:ascii="宋体" w:hAnsi="宋体" w:cs="宋体" w:hint="eastAsia"/>
                  <w:szCs w:val="21"/>
                </w:rPr>
                <w:delText>第2期</w:delText>
              </w:r>
            </w:del>
          </w:p>
          <w:p w14:paraId="2F39F223" w14:textId="21AAF523" w:rsidR="006C14F9" w:rsidDel="00BE4742" w:rsidRDefault="006C14F9">
            <w:pPr>
              <w:spacing w:line="395" w:lineRule="exact"/>
              <w:jc w:val="center"/>
              <w:rPr>
                <w:del w:id="228" w:author="1961185600@qq.com" w:date="2018-07-12T11:06:00Z"/>
                <w:rFonts w:ascii="宋体" w:hAnsi="宋体" w:cs="宋体"/>
                <w:szCs w:val="21"/>
              </w:rPr>
            </w:pPr>
          </w:p>
        </w:tc>
        <w:tc>
          <w:tcPr>
            <w:tcW w:w="1382" w:type="dxa"/>
          </w:tcPr>
          <w:p w14:paraId="5D0AF9DC" w14:textId="368B0A92" w:rsidR="006C14F9" w:rsidDel="00BE4742" w:rsidRDefault="006C14F9">
            <w:pPr>
              <w:spacing w:line="395" w:lineRule="exact"/>
              <w:jc w:val="center"/>
              <w:rPr>
                <w:del w:id="229" w:author="1961185600@qq.com" w:date="2018-07-12T11:06:00Z"/>
                <w:rFonts w:ascii="宋体" w:hAnsi="宋体" w:cs="宋体"/>
                <w:szCs w:val="21"/>
              </w:rPr>
            </w:pPr>
          </w:p>
        </w:tc>
        <w:tc>
          <w:tcPr>
            <w:tcW w:w="2026" w:type="dxa"/>
          </w:tcPr>
          <w:p w14:paraId="09206243" w14:textId="0F214820" w:rsidR="006C14F9" w:rsidDel="00BE4742" w:rsidRDefault="006C14F9">
            <w:pPr>
              <w:spacing w:line="395" w:lineRule="exact"/>
              <w:jc w:val="center"/>
              <w:rPr>
                <w:del w:id="230" w:author="1961185600@qq.com" w:date="2018-07-12T11:06:00Z"/>
                <w:rFonts w:ascii="宋体" w:hAnsi="宋体" w:cs="宋体"/>
                <w:szCs w:val="21"/>
              </w:rPr>
            </w:pPr>
          </w:p>
        </w:tc>
        <w:tc>
          <w:tcPr>
            <w:tcW w:w="1705" w:type="dxa"/>
          </w:tcPr>
          <w:p w14:paraId="3A66690D" w14:textId="0AD8B93D" w:rsidR="006C14F9" w:rsidDel="00BE4742" w:rsidRDefault="006C14F9">
            <w:pPr>
              <w:spacing w:line="395" w:lineRule="exact"/>
              <w:jc w:val="center"/>
              <w:rPr>
                <w:del w:id="231" w:author="1961185600@qq.com" w:date="2018-07-12T11:06:00Z"/>
                <w:rFonts w:ascii="宋体" w:hAnsi="宋体" w:cs="宋体"/>
                <w:szCs w:val="21"/>
              </w:rPr>
            </w:pPr>
          </w:p>
        </w:tc>
        <w:tc>
          <w:tcPr>
            <w:tcW w:w="1705" w:type="dxa"/>
          </w:tcPr>
          <w:p w14:paraId="05D8E0DB" w14:textId="374702D2" w:rsidR="006C14F9" w:rsidDel="00BE4742" w:rsidRDefault="006C14F9">
            <w:pPr>
              <w:spacing w:line="395" w:lineRule="exact"/>
              <w:jc w:val="center"/>
              <w:rPr>
                <w:del w:id="232" w:author="1961185600@qq.com" w:date="2018-07-12T11:06:00Z"/>
                <w:rFonts w:ascii="宋体" w:hAnsi="宋体" w:cs="宋体"/>
                <w:szCs w:val="21"/>
              </w:rPr>
            </w:pPr>
          </w:p>
        </w:tc>
      </w:tr>
      <w:tr w:rsidR="006C14F9" w:rsidDel="00BE4742" w14:paraId="49E17B1B" w14:textId="532506D9">
        <w:trPr>
          <w:del w:id="233" w:author="1961185600@qq.com" w:date="2018-07-12T11:06:00Z"/>
        </w:trPr>
        <w:tc>
          <w:tcPr>
            <w:tcW w:w="1704" w:type="dxa"/>
          </w:tcPr>
          <w:p w14:paraId="129B4952" w14:textId="5F86A02D" w:rsidR="006C14F9" w:rsidDel="00BE4742" w:rsidRDefault="006C14F9">
            <w:pPr>
              <w:spacing w:line="395" w:lineRule="exact"/>
              <w:jc w:val="center"/>
              <w:rPr>
                <w:del w:id="234" w:author="1961185600@qq.com" w:date="2018-07-12T11:06:00Z"/>
                <w:rFonts w:ascii="宋体" w:hAnsi="宋体" w:cs="宋体"/>
                <w:szCs w:val="21"/>
              </w:rPr>
            </w:pPr>
          </w:p>
        </w:tc>
        <w:tc>
          <w:tcPr>
            <w:tcW w:w="1382" w:type="dxa"/>
          </w:tcPr>
          <w:p w14:paraId="6A589658" w14:textId="4ABBC839" w:rsidR="006C14F9" w:rsidDel="00BE4742" w:rsidRDefault="006C14F9">
            <w:pPr>
              <w:spacing w:line="395" w:lineRule="exact"/>
              <w:jc w:val="center"/>
              <w:rPr>
                <w:del w:id="235" w:author="1961185600@qq.com" w:date="2018-07-12T11:06:00Z"/>
                <w:rFonts w:ascii="宋体" w:hAnsi="宋体" w:cs="宋体"/>
                <w:szCs w:val="21"/>
              </w:rPr>
            </w:pPr>
          </w:p>
        </w:tc>
        <w:tc>
          <w:tcPr>
            <w:tcW w:w="2026" w:type="dxa"/>
          </w:tcPr>
          <w:p w14:paraId="638C99B7" w14:textId="20FCFF70" w:rsidR="006C14F9" w:rsidDel="00BE4742" w:rsidRDefault="006C14F9">
            <w:pPr>
              <w:spacing w:line="395" w:lineRule="exact"/>
              <w:jc w:val="center"/>
              <w:rPr>
                <w:del w:id="236" w:author="1961185600@qq.com" w:date="2018-07-12T11:06:00Z"/>
                <w:rFonts w:ascii="宋体" w:hAnsi="宋体" w:cs="宋体"/>
                <w:szCs w:val="21"/>
              </w:rPr>
            </w:pPr>
          </w:p>
        </w:tc>
        <w:tc>
          <w:tcPr>
            <w:tcW w:w="1705" w:type="dxa"/>
          </w:tcPr>
          <w:p w14:paraId="23F1E2F7" w14:textId="24E01F2A" w:rsidR="006C14F9" w:rsidDel="00BE4742" w:rsidRDefault="006C14F9">
            <w:pPr>
              <w:spacing w:line="395" w:lineRule="exact"/>
              <w:jc w:val="center"/>
              <w:rPr>
                <w:del w:id="237" w:author="1961185600@qq.com" w:date="2018-07-12T11:06:00Z"/>
                <w:rFonts w:ascii="宋体" w:hAnsi="宋体" w:cs="宋体"/>
                <w:szCs w:val="21"/>
              </w:rPr>
            </w:pPr>
          </w:p>
        </w:tc>
        <w:tc>
          <w:tcPr>
            <w:tcW w:w="1705" w:type="dxa"/>
          </w:tcPr>
          <w:p w14:paraId="119CDD46" w14:textId="45185FEE" w:rsidR="006C14F9" w:rsidDel="00BE4742" w:rsidRDefault="006C14F9">
            <w:pPr>
              <w:spacing w:line="395" w:lineRule="exact"/>
              <w:jc w:val="center"/>
              <w:rPr>
                <w:del w:id="238" w:author="1961185600@qq.com" w:date="2018-07-12T11:06:00Z"/>
                <w:rFonts w:ascii="宋体" w:hAnsi="宋体" w:cs="宋体"/>
                <w:szCs w:val="21"/>
              </w:rPr>
            </w:pPr>
          </w:p>
        </w:tc>
      </w:tr>
      <w:tr w:rsidR="006C14F9" w:rsidDel="00BE4742" w14:paraId="7CBB523E" w14:textId="24E6ADB6">
        <w:trPr>
          <w:del w:id="239" w:author="1961185600@qq.com" w:date="2018-07-12T11:06:00Z"/>
        </w:trPr>
        <w:tc>
          <w:tcPr>
            <w:tcW w:w="1704" w:type="dxa"/>
          </w:tcPr>
          <w:p w14:paraId="6A3C88E2" w14:textId="4E84A76B" w:rsidR="006C14F9" w:rsidDel="00BE4742" w:rsidRDefault="006C14F9">
            <w:pPr>
              <w:spacing w:line="395" w:lineRule="exact"/>
              <w:jc w:val="center"/>
              <w:rPr>
                <w:del w:id="240" w:author="1961185600@qq.com" w:date="2018-07-12T11:06:00Z"/>
                <w:rFonts w:ascii="宋体" w:hAnsi="宋体" w:cs="宋体"/>
                <w:szCs w:val="21"/>
              </w:rPr>
            </w:pPr>
          </w:p>
        </w:tc>
        <w:tc>
          <w:tcPr>
            <w:tcW w:w="1382" w:type="dxa"/>
          </w:tcPr>
          <w:p w14:paraId="2F5C2A48" w14:textId="5217A5FC" w:rsidR="006C14F9" w:rsidDel="00BE4742" w:rsidRDefault="006C14F9">
            <w:pPr>
              <w:spacing w:line="395" w:lineRule="exact"/>
              <w:jc w:val="center"/>
              <w:rPr>
                <w:del w:id="241" w:author="1961185600@qq.com" w:date="2018-07-12T11:06:00Z"/>
                <w:rFonts w:ascii="宋体" w:hAnsi="宋体" w:cs="宋体"/>
                <w:szCs w:val="21"/>
              </w:rPr>
            </w:pPr>
          </w:p>
        </w:tc>
        <w:tc>
          <w:tcPr>
            <w:tcW w:w="2026" w:type="dxa"/>
          </w:tcPr>
          <w:p w14:paraId="7DCEE05F" w14:textId="7047A6E3" w:rsidR="006C14F9" w:rsidDel="00BE4742" w:rsidRDefault="006C14F9">
            <w:pPr>
              <w:spacing w:line="395" w:lineRule="exact"/>
              <w:jc w:val="center"/>
              <w:rPr>
                <w:del w:id="242" w:author="1961185600@qq.com" w:date="2018-07-12T11:06:00Z"/>
                <w:rFonts w:ascii="宋体" w:hAnsi="宋体" w:cs="宋体"/>
                <w:szCs w:val="21"/>
              </w:rPr>
            </w:pPr>
          </w:p>
        </w:tc>
        <w:tc>
          <w:tcPr>
            <w:tcW w:w="1705" w:type="dxa"/>
          </w:tcPr>
          <w:p w14:paraId="0482A303" w14:textId="07DA335A" w:rsidR="006C14F9" w:rsidDel="00BE4742" w:rsidRDefault="006C14F9">
            <w:pPr>
              <w:spacing w:line="395" w:lineRule="exact"/>
              <w:jc w:val="center"/>
              <w:rPr>
                <w:del w:id="243" w:author="1961185600@qq.com" w:date="2018-07-12T11:06:00Z"/>
                <w:rFonts w:ascii="宋体" w:hAnsi="宋体" w:cs="宋体"/>
                <w:szCs w:val="21"/>
              </w:rPr>
            </w:pPr>
          </w:p>
        </w:tc>
        <w:tc>
          <w:tcPr>
            <w:tcW w:w="1705" w:type="dxa"/>
          </w:tcPr>
          <w:p w14:paraId="22B45F5E" w14:textId="58F0B1ED" w:rsidR="006C14F9" w:rsidDel="00BE4742" w:rsidRDefault="006C14F9">
            <w:pPr>
              <w:spacing w:line="395" w:lineRule="exact"/>
              <w:jc w:val="center"/>
              <w:rPr>
                <w:del w:id="244" w:author="1961185600@qq.com" w:date="2018-07-12T11:06:00Z"/>
                <w:rFonts w:ascii="宋体" w:hAnsi="宋体" w:cs="宋体"/>
                <w:szCs w:val="21"/>
              </w:rPr>
            </w:pPr>
          </w:p>
        </w:tc>
      </w:tr>
      <w:tr w:rsidR="006C14F9" w:rsidDel="00BE4742" w14:paraId="6D34A6D2" w14:textId="09EC7F67">
        <w:trPr>
          <w:del w:id="245" w:author="1961185600@qq.com" w:date="2018-07-12T11:06:00Z"/>
        </w:trPr>
        <w:tc>
          <w:tcPr>
            <w:tcW w:w="1704" w:type="dxa"/>
          </w:tcPr>
          <w:p w14:paraId="394EFE19" w14:textId="40A2E613" w:rsidR="006C14F9" w:rsidDel="00BE4742" w:rsidRDefault="006C14F9">
            <w:pPr>
              <w:spacing w:line="395" w:lineRule="exact"/>
              <w:jc w:val="center"/>
              <w:rPr>
                <w:del w:id="246" w:author="1961185600@qq.com" w:date="2018-07-12T11:06:00Z"/>
                <w:rFonts w:ascii="宋体" w:hAnsi="宋体" w:cs="宋体"/>
                <w:szCs w:val="21"/>
              </w:rPr>
            </w:pPr>
          </w:p>
        </w:tc>
        <w:tc>
          <w:tcPr>
            <w:tcW w:w="1382" w:type="dxa"/>
          </w:tcPr>
          <w:p w14:paraId="2676DC60" w14:textId="44614144" w:rsidR="006C14F9" w:rsidDel="00BE4742" w:rsidRDefault="006C14F9">
            <w:pPr>
              <w:spacing w:line="395" w:lineRule="exact"/>
              <w:jc w:val="center"/>
              <w:rPr>
                <w:del w:id="247" w:author="1961185600@qq.com" w:date="2018-07-12T11:06:00Z"/>
                <w:rFonts w:ascii="宋体" w:hAnsi="宋体" w:cs="宋体"/>
                <w:szCs w:val="21"/>
              </w:rPr>
            </w:pPr>
          </w:p>
        </w:tc>
        <w:tc>
          <w:tcPr>
            <w:tcW w:w="2026" w:type="dxa"/>
          </w:tcPr>
          <w:p w14:paraId="38F119CE" w14:textId="6211A9CA" w:rsidR="006C14F9" w:rsidDel="00BE4742" w:rsidRDefault="006C14F9">
            <w:pPr>
              <w:spacing w:line="395" w:lineRule="exact"/>
              <w:jc w:val="center"/>
              <w:rPr>
                <w:del w:id="248" w:author="1961185600@qq.com" w:date="2018-07-12T11:06:00Z"/>
                <w:rFonts w:ascii="宋体" w:hAnsi="宋体" w:cs="宋体"/>
                <w:szCs w:val="21"/>
              </w:rPr>
            </w:pPr>
          </w:p>
        </w:tc>
        <w:tc>
          <w:tcPr>
            <w:tcW w:w="1705" w:type="dxa"/>
          </w:tcPr>
          <w:p w14:paraId="1477BFE4" w14:textId="5AAB8D49" w:rsidR="006C14F9" w:rsidDel="00BE4742" w:rsidRDefault="006C14F9">
            <w:pPr>
              <w:spacing w:line="395" w:lineRule="exact"/>
              <w:jc w:val="center"/>
              <w:rPr>
                <w:del w:id="249" w:author="1961185600@qq.com" w:date="2018-07-12T11:06:00Z"/>
                <w:rFonts w:ascii="宋体" w:hAnsi="宋体" w:cs="宋体"/>
                <w:szCs w:val="21"/>
              </w:rPr>
            </w:pPr>
          </w:p>
        </w:tc>
        <w:tc>
          <w:tcPr>
            <w:tcW w:w="1705" w:type="dxa"/>
          </w:tcPr>
          <w:p w14:paraId="51094F51" w14:textId="025820BC" w:rsidR="006C14F9" w:rsidDel="00BE4742" w:rsidRDefault="006C14F9">
            <w:pPr>
              <w:spacing w:line="395" w:lineRule="exact"/>
              <w:jc w:val="center"/>
              <w:rPr>
                <w:del w:id="250" w:author="1961185600@qq.com" w:date="2018-07-12T11:06:00Z"/>
                <w:rFonts w:ascii="宋体" w:hAnsi="宋体" w:cs="宋体"/>
                <w:szCs w:val="21"/>
              </w:rPr>
            </w:pPr>
          </w:p>
        </w:tc>
      </w:tr>
      <w:tr w:rsidR="006C14F9" w:rsidDel="00BE4742" w14:paraId="544FCB4B" w14:textId="2F042F18">
        <w:trPr>
          <w:del w:id="251" w:author="1961185600@qq.com" w:date="2018-07-12T11:06:00Z"/>
        </w:trPr>
        <w:tc>
          <w:tcPr>
            <w:tcW w:w="1704" w:type="dxa"/>
          </w:tcPr>
          <w:p w14:paraId="17F0C2AC" w14:textId="50E04140" w:rsidR="006C14F9" w:rsidDel="00BE4742" w:rsidRDefault="006C14F9">
            <w:pPr>
              <w:spacing w:line="395" w:lineRule="exact"/>
              <w:jc w:val="center"/>
              <w:rPr>
                <w:del w:id="252" w:author="1961185600@qq.com" w:date="2018-07-12T11:06:00Z"/>
                <w:rFonts w:ascii="宋体" w:hAnsi="宋体" w:cs="宋体"/>
                <w:szCs w:val="21"/>
              </w:rPr>
            </w:pPr>
          </w:p>
        </w:tc>
        <w:tc>
          <w:tcPr>
            <w:tcW w:w="1382" w:type="dxa"/>
          </w:tcPr>
          <w:p w14:paraId="0A69080B" w14:textId="463412E0" w:rsidR="006C14F9" w:rsidDel="00BE4742" w:rsidRDefault="006C14F9">
            <w:pPr>
              <w:spacing w:line="395" w:lineRule="exact"/>
              <w:jc w:val="center"/>
              <w:rPr>
                <w:del w:id="253" w:author="1961185600@qq.com" w:date="2018-07-12T11:06:00Z"/>
                <w:rFonts w:ascii="宋体" w:hAnsi="宋体" w:cs="宋体"/>
                <w:szCs w:val="21"/>
              </w:rPr>
            </w:pPr>
          </w:p>
        </w:tc>
        <w:tc>
          <w:tcPr>
            <w:tcW w:w="2026" w:type="dxa"/>
          </w:tcPr>
          <w:p w14:paraId="7A665360" w14:textId="56C4F5BD" w:rsidR="006C14F9" w:rsidDel="00BE4742" w:rsidRDefault="006C14F9">
            <w:pPr>
              <w:spacing w:line="395" w:lineRule="exact"/>
              <w:jc w:val="center"/>
              <w:rPr>
                <w:del w:id="254" w:author="1961185600@qq.com" w:date="2018-07-12T11:06:00Z"/>
                <w:rFonts w:ascii="宋体" w:hAnsi="宋体" w:cs="宋体"/>
                <w:szCs w:val="21"/>
              </w:rPr>
            </w:pPr>
          </w:p>
        </w:tc>
        <w:tc>
          <w:tcPr>
            <w:tcW w:w="1705" w:type="dxa"/>
          </w:tcPr>
          <w:p w14:paraId="429991B8" w14:textId="5D142FBF" w:rsidR="006C14F9" w:rsidDel="00BE4742" w:rsidRDefault="006C14F9">
            <w:pPr>
              <w:spacing w:line="395" w:lineRule="exact"/>
              <w:jc w:val="center"/>
              <w:rPr>
                <w:del w:id="255" w:author="1961185600@qq.com" w:date="2018-07-12T11:06:00Z"/>
                <w:rFonts w:ascii="宋体" w:hAnsi="宋体" w:cs="宋体"/>
                <w:szCs w:val="21"/>
              </w:rPr>
            </w:pPr>
          </w:p>
        </w:tc>
        <w:tc>
          <w:tcPr>
            <w:tcW w:w="1705" w:type="dxa"/>
          </w:tcPr>
          <w:p w14:paraId="187825D3" w14:textId="6A78954A" w:rsidR="006C14F9" w:rsidDel="00BE4742" w:rsidRDefault="006C14F9">
            <w:pPr>
              <w:spacing w:line="395" w:lineRule="exact"/>
              <w:jc w:val="center"/>
              <w:rPr>
                <w:del w:id="256" w:author="1961185600@qq.com" w:date="2018-07-12T11:06:00Z"/>
                <w:rFonts w:ascii="宋体" w:hAnsi="宋体" w:cs="宋体"/>
                <w:szCs w:val="21"/>
              </w:rPr>
            </w:pPr>
          </w:p>
        </w:tc>
      </w:tr>
      <w:tr w:rsidR="006C14F9" w:rsidDel="00BE4742" w14:paraId="10F993D1" w14:textId="3299CE59">
        <w:trPr>
          <w:del w:id="257" w:author="1961185600@qq.com" w:date="2018-07-12T11:06:00Z"/>
        </w:trPr>
        <w:tc>
          <w:tcPr>
            <w:tcW w:w="8522" w:type="dxa"/>
            <w:gridSpan w:val="5"/>
          </w:tcPr>
          <w:p w14:paraId="1436EC91" w14:textId="436FEBB3" w:rsidR="006C14F9" w:rsidDel="00BE4742" w:rsidRDefault="002A50AF">
            <w:pPr>
              <w:numPr>
                <w:ilvl w:val="255"/>
                <w:numId w:val="0"/>
              </w:numPr>
              <w:spacing w:line="340" w:lineRule="exact"/>
              <w:jc w:val="left"/>
              <w:rPr>
                <w:del w:id="258" w:author="1961185600@qq.com" w:date="2018-07-12T11:06:00Z"/>
                <w:rFonts w:ascii="宋体" w:hAnsi="宋体" w:cs="宋体"/>
                <w:sz w:val="20"/>
                <w:szCs w:val="20"/>
              </w:rPr>
            </w:pPr>
            <w:del w:id="259" w:author="1961185600@qq.com" w:date="2018-07-12T11:06:00Z">
              <w:r w:rsidDel="00BE4742">
                <w:rPr>
                  <w:rFonts w:ascii="宋体" w:hAnsi="宋体" w:cs="宋体" w:hint="eastAsia"/>
                  <w:szCs w:val="21"/>
                </w:rPr>
                <w:delText>1.会籍首期服务费是指：</w:delText>
              </w:r>
            </w:del>
          </w:p>
          <w:p w14:paraId="1A1E34DE" w14:textId="132F1276" w:rsidR="006C14F9" w:rsidDel="00BE4742" w:rsidRDefault="002A50AF">
            <w:pPr>
              <w:numPr>
                <w:ilvl w:val="255"/>
                <w:numId w:val="0"/>
              </w:numPr>
              <w:spacing w:line="340" w:lineRule="exact"/>
              <w:jc w:val="left"/>
              <w:rPr>
                <w:del w:id="260" w:author="1961185600@qq.com" w:date="2018-07-12T11:06:00Z"/>
                <w:rFonts w:ascii="宋体" w:hAnsi="宋体" w:cs="宋体"/>
                <w:sz w:val="20"/>
                <w:szCs w:val="20"/>
              </w:rPr>
            </w:pPr>
            <w:del w:id="261" w:author="1961185600@qq.com" w:date="2018-07-12T11:06:00Z">
              <w:r w:rsidDel="00BE4742">
                <w:rPr>
                  <w:rFonts w:ascii="宋体" w:hAnsi="宋体" w:cs="宋体" w:hint="eastAsia"/>
                  <w:szCs w:val="21"/>
                </w:rPr>
                <w:delText>（1）若服务期起始日为日历月的第一天，则会籍首期服务费=签约月费*月数（根据付款周期确定的月数）。</w:delText>
              </w:r>
            </w:del>
          </w:p>
          <w:p w14:paraId="13DEF959" w14:textId="0C790708" w:rsidR="006C14F9" w:rsidDel="00BE4742" w:rsidRDefault="002A50AF">
            <w:pPr>
              <w:overflowPunct w:val="0"/>
              <w:spacing w:line="340" w:lineRule="exact"/>
              <w:jc w:val="left"/>
              <w:rPr>
                <w:del w:id="262" w:author="1961185600@qq.com" w:date="2018-07-12T11:06:00Z"/>
                <w:rFonts w:ascii="宋体" w:hAnsi="宋体" w:cs="宋体"/>
                <w:szCs w:val="21"/>
              </w:rPr>
            </w:pPr>
            <w:del w:id="263" w:author="1961185600@qq.com" w:date="2018-07-12T11:06:00Z">
              <w:r w:rsidDel="00BE4742">
                <w:rPr>
                  <w:rFonts w:ascii="宋体" w:hAnsi="宋体" w:cs="宋体" w:hint="eastAsia"/>
                  <w:szCs w:val="21"/>
                </w:rPr>
                <w:delText>（2）若服务期起始日为日历月的第一天以外的日期，则会籍首期服务费=首期服务起始日至所在日历月尾日的天数*日单价+签约月费*月数（根据付款周期确定的月数）。</w:delText>
              </w:r>
            </w:del>
          </w:p>
          <w:p w14:paraId="6C1096DB" w14:textId="1A0F674F" w:rsidR="006C14F9" w:rsidDel="00BE4742" w:rsidRDefault="006C14F9">
            <w:pPr>
              <w:numPr>
                <w:ilvl w:val="255"/>
                <w:numId w:val="0"/>
              </w:numPr>
              <w:spacing w:line="340" w:lineRule="exact"/>
              <w:jc w:val="left"/>
              <w:rPr>
                <w:del w:id="264" w:author="1961185600@qq.com" w:date="2018-07-12T11:06:00Z"/>
                <w:rFonts w:ascii="宋体" w:hAnsi="宋体" w:cs="宋体"/>
                <w:sz w:val="20"/>
                <w:szCs w:val="20"/>
              </w:rPr>
            </w:pPr>
          </w:p>
          <w:p w14:paraId="5378535B" w14:textId="793CDF47" w:rsidR="006C14F9" w:rsidDel="00BE4742" w:rsidRDefault="002A50AF">
            <w:pPr>
              <w:spacing w:line="340" w:lineRule="exact"/>
              <w:jc w:val="left"/>
              <w:rPr>
                <w:del w:id="265" w:author="1961185600@qq.com" w:date="2018-07-12T11:06:00Z"/>
                <w:rFonts w:ascii="宋体" w:hAnsi="宋体" w:cs="宋体"/>
                <w:szCs w:val="21"/>
              </w:rPr>
            </w:pPr>
            <w:del w:id="266" w:author="1961185600@qq.com" w:date="2018-07-12T11:06:00Z">
              <w:r w:rsidDel="00BE4742">
                <w:rPr>
                  <w:rFonts w:ascii="宋体" w:hAnsi="宋体" w:cs="宋体" w:hint="eastAsia"/>
                  <w:szCs w:val="21"/>
                  <w:u w:val="single"/>
                </w:rPr>
                <w:delText>2.付款期限：</w:delText>
              </w:r>
            </w:del>
          </w:p>
          <w:p w14:paraId="4A22B761" w14:textId="4B0678FD" w:rsidR="006C14F9" w:rsidDel="00BE4742" w:rsidRDefault="002A50AF">
            <w:pPr>
              <w:spacing w:line="340" w:lineRule="exact"/>
              <w:jc w:val="left"/>
              <w:rPr>
                <w:del w:id="267" w:author="1961185600@qq.com" w:date="2018-07-12T11:06:00Z"/>
                <w:rFonts w:ascii="宋体" w:hAnsi="宋体" w:cs="宋体"/>
                <w:szCs w:val="21"/>
              </w:rPr>
            </w:pPr>
            <w:del w:id="268" w:author="1961185600@qq.com" w:date="2018-07-12T11:06:00Z">
              <w:r w:rsidDel="00BE4742">
                <w:rPr>
                  <w:rFonts w:ascii="宋体" w:hAnsi="宋体" w:cs="宋体" w:hint="eastAsia"/>
                  <w:szCs w:val="21"/>
                </w:rPr>
                <w:delText>(1)服务保证金和首期服务费应于服务期限起始日或本协议签署日后第7日（上述两日期以先到之日为准）之前支付到 KrSpace 指定账户，逾</w:delText>
              </w:r>
              <w:r w:rsidDel="00BE4742">
                <w:rPr>
                  <w:rFonts w:ascii="宋体" w:hAnsi="宋体" w:cs="宋体" w:hint="eastAsia"/>
                  <w:szCs w:val="21"/>
                  <w:u w:val="single"/>
                </w:rPr>
                <w:delText>期未付至 KrSpace 账户的，则本协议【应视为终止】，除非 KrSpace 同意延长会员付款期限。</w:delText>
              </w:r>
            </w:del>
          </w:p>
          <w:p w14:paraId="30E1DE9A" w14:textId="28294433" w:rsidR="006C14F9" w:rsidDel="00BE4742" w:rsidRDefault="002A50AF">
            <w:pPr>
              <w:spacing w:line="340" w:lineRule="exact"/>
              <w:jc w:val="left"/>
              <w:rPr>
                <w:del w:id="269" w:author="1961185600@qq.com" w:date="2018-07-12T11:06:00Z"/>
                <w:rFonts w:ascii="宋体" w:hAnsi="宋体" w:cs="宋体"/>
                <w:szCs w:val="21"/>
                <w:u w:val="single"/>
              </w:rPr>
            </w:pPr>
            <w:del w:id="270" w:author="1961185600@qq.com" w:date="2018-07-12T11:06:00Z">
              <w:r w:rsidDel="00BE4742">
                <w:rPr>
                  <w:rFonts w:ascii="宋体" w:hAnsi="宋体" w:cs="宋体" w:hint="eastAsia"/>
                  <w:szCs w:val="21"/>
                  <w:u w:val="single"/>
                </w:rPr>
                <w:delText>(2)自第2期服务费开始，贵方需要在每期服务期限起始日前15至30日内完成支付。即贵方须保证 KrSpace 在每期付款到期日期前收到相应款项。</w:delText>
              </w:r>
            </w:del>
          </w:p>
          <w:p w14:paraId="64259608" w14:textId="522A0F4D" w:rsidR="006C14F9" w:rsidDel="00BE4742" w:rsidRDefault="006C14F9">
            <w:pPr>
              <w:widowControl/>
              <w:rPr>
                <w:del w:id="271" w:author="1961185600@qq.com" w:date="2018-07-12T11:06:00Z"/>
                <w:rFonts w:ascii="宋体" w:hAnsi="宋体" w:cs="宋体"/>
                <w:szCs w:val="21"/>
              </w:rPr>
            </w:pPr>
          </w:p>
        </w:tc>
      </w:tr>
    </w:tbl>
    <w:p w14:paraId="51A86369" w14:textId="4C51088A" w:rsidR="006C14F9" w:rsidDel="00BE4742" w:rsidRDefault="002A50AF">
      <w:pPr>
        <w:jc w:val="left"/>
        <w:rPr>
          <w:del w:id="272" w:author="1961185600@qq.com" w:date="2018-07-12T11:06:00Z"/>
        </w:rPr>
      </w:pPr>
      <w:del w:id="273" w:author="1961185600@qq.com" w:date="2018-07-12T11:06:00Z">
        <w:r w:rsidDel="00BE4742">
          <w:br w:type="page"/>
        </w:r>
      </w:del>
    </w:p>
    <w:p w14:paraId="43FA8C9C" w14:textId="77777777" w:rsidR="006C14F9" w:rsidRDefault="002A50AF" w:rsidP="00BE4742">
      <w:pPr>
        <w:widowControl w:val="0"/>
        <w:jc w:val="left"/>
        <w:rPr>
          <w:rFonts w:ascii="宋体" w:hAnsi="宋体" w:cs="宋体"/>
          <w:b/>
          <w:bCs/>
          <w:sz w:val="28"/>
          <w:szCs w:val="28"/>
        </w:rPr>
        <w:pPrChange w:id="274" w:author="1961185600@qq.com" w:date="2018-07-12T11:06:00Z">
          <w:pPr>
            <w:widowControl w:val="0"/>
            <w:numPr>
              <w:numId w:val="1"/>
            </w:numPr>
            <w:jc w:val="left"/>
          </w:pPr>
        </w:pPrChange>
      </w:pPr>
      <w:r>
        <w:rPr>
          <w:rFonts w:ascii="宋体" w:hAnsi="宋体" w:cs="宋体" w:hint="eastAsia"/>
          <w:b/>
          <w:bCs/>
          <w:sz w:val="28"/>
          <w:szCs w:val="28"/>
        </w:rPr>
        <w:t>条款和条件</w:t>
      </w:r>
    </w:p>
    <w:p w14:paraId="7DF111DD" w14:textId="77777777" w:rsidR="006C14F9" w:rsidRDefault="002A50AF">
      <w:pPr>
        <w:rPr>
          <w:rFonts w:ascii="宋体" w:hAnsi="宋体" w:cs="Arial"/>
          <w:b/>
          <w:bCs/>
          <w:kern w:val="0"/>
          <w:sz w:val="20"/>
          <w:szCs w:val="20"/>
        </w:rPr>
      </w:pPr>
      <w:r>
        <w:rPr>
          <w:rFonts w:asciiTheme="minorEastAsia" w:eastAsiaTheme="minorEastAsia" w:hAnsiTheme="minorEastAsia" w:cstheme="minorEastAsia" w:hint="eastAsia"/>
          <w:b/>
          <w:bCs/>
        </w:rPr>
        <w:t>1.定义</w:t>
      </w:r>
    </w:p>
    <w:p w14:paraId="24473948" w14:textId="77777777" w:rsidR="006C14F9" w:rsidRDefault="002A50AF">
      <w:pPr>
        <w:rPr>
          <w:rFonts w:ascii="宋体" w:hAnsi="宋体" w:cs="Arial"/>
          <w:kern w:val="0"/>
          <w:sz w:val="20"/>
          <w:szCs w:val="20"/>
        </w:rPr>
      </w:pPr>
      <w:r>
        <w:rPr>
          <w:rFonts w:asciiTheme="minorEastAsia" w:eastAsiaTheme="minorEastAsia" w:hAnsiTheme="minorEastAsia" w:cstheme="minorEastAsia" w:hint="eastAsia"/>
        </w:rPr>
        <w:t>1.1“授权代表人”指获得贵方相关授权、其行为对贵方具有法律约束力的个人。</w:t>
      </w:r>
    </w:p>
    <w:p w14:paraId="5B6D4B82" w14:textId="77777777" w:rsidR="006C14F9" w:rsidRDefault="002A50AF">
      <w:pPr>
        <w:rPr>
          <w:rFonts w:ascii="宋体" w:hAnsi="宋体" w:cs="Arial"/>
          <w:kern w:val="0"/>
          <w:sz w:val="20"/>
          <w:szCs w:val="20"/>
        </w:rPr>
      </w:pPr>
      <w:r>
        <w:rPr>
          <w:rFonts w:asciiTheme="minorEastAsia" w:eastAsiaTheme="minorEastAsia" w:hAnsiTheme="minorEastAsia" w:cstheme="minorEastAsia" w:hint="eastAsia"/>
        </w:rPr>
        <w:t>1.2“场地容量”指会籍详情中“场地容量”处规定的数值。</w:t>
      </w:r>
    </w:p>
    <w:p w14:paraId="0AF69797" w14:textId="77777777" w:rsidR="006C14F9" w:rsidRDefault="002A50AF">
      <w:pPr>
        <w:rPr>
          <w:rFonts w:ascii="宋体" w:hAnsi="宋体" w:cs="Arial"/>
          <w:kern w:val="0"/>
          <w:sz w:val="20"/>
          <w:szCs w:val="20"/>
        </w:rPr>
      </w:pPr>
      <w:r>
        <w:rPr>
          <w:rFonts w:asciiTheme="minorEastAsia" w:eastAsiaTheme="minorEastAsia" w:hAnsiTheme="minorEastAsia" w:cstheme="minorEastAsia" w:hint="eastAsia"/>
        </w:rPr>
        <w:t>1.3“会员公司”、“会员”或“贵方”指与 KrSpace 签署会员协议并在会籍详情中列明的公司、实体或个人。</w:t>
      </w:r>
    </w:p>
    <w:p w14:paraId="31223BC5" w14:textId="77777777" w:rsidR="006C14F9" w:rsidRDefault="002A50AF">
      <w:pPr>
        <w:rPr>
          <w:rFonts w:ascii="宋体" w:hAnsi="宋体" w:cs="Arial"/>
          <w:kern w:val="0"/>
          <w:sz w:val="20"/>
          <w:szCs w:val="20"/>
        </w:rPr>
      </w:pPr>
      <w:r>
        <w:rPr>
          <w:rFonts w:asciiTheme="minorEastAsia" w:eastAsiaTheme="minorEastAsia" w:hAnsiTheme="minorEastAsia" w:cstheme="minorEastAsia" w:hint="eastAsia"/>
        </w:rPr>
        <w:t>1.4“办公场地”指会籍详情所列办公室房间号和/或工作区。</w:t>
      </w:r>
    </w:p>
    <w:p w14:paraId="095BCC16" w14:textId="77777777" w:rsidR="006C14F9" w:rsidRDefault="002A50AF">
      <w:pPr>
        <w:rPr>
          <w:rFonts w:ascii="宋体" w:hAnsi="宋体" w:cs="Arial"/>
          <w:kern w:val="0"/>
          <w:sz w:val="20"/>
          <w:szCs w:val="20"/>
        </w:rPr>
      </w:pPr>
      <w:r>
        <w:rPr>
          <w:rFonts w:asciiTheme="minorEastAsia" w:eastAsiaTheme="minorEastAsia" w:hAnsiTheme="minorEastAsia" w:cstheme="minorEastAsia" w:hint="eastAsia"/>
        </w:rPr>
        <w:t>1.5“办公大楼”指 KrSpace 向会员提供或拟提供办公室、工作站、其他工作区和/或其他服务所在的整栋大楼或部分大楼。</w:t>
      </w:r>
    </w:p>
    <w:p w14:paraId="21B12177" w14:textId="77777777" w:rsidR="006C14F9" w:rsidRDefault="002A50AF">
      <w:pPr>
        <w:rPr>
          <w:rFonts w:ascii="宋体" w:hAnsi="宋体" w:cs="Arial"/>
          <w:kern w:val="0"/>
          <w:sz w:val="20"/>
          <w:szCs w:val="20"/>
        </w:rPr>
      </w:pPr>
      <w:r>
        <w:rPr>
          <w:rFonts w:asciiTheme="minorEastAsia" w:eastAsiaTheme="minorEastAsia" w:hAnsiTheme="minorEastAsia" w:cstheme="minorEastAsia" w:hint="eastAsia"/>
        </w:rPr>
        <w:t>1.6“管理员”指代表会员与“ KrSpace ”进行沟通联系的负责人。</w:t>
      </w:r>
    </w:p>
    <w:p w14:paraId="235D91EC" w14:textId="77777777" w:rsidR="006C14F9" w:rsidRDefault="002A50AF">
      <w:pPr>
        <w:rPr>
          <w:rFonts w:ascii="宋体" w:hAnsi="宋体" w:cs="Arial"/>
          <w:kern w:val="0"/>
          <w:sz w:val="20"/>
          <w:szCs w:val="20"/>
        </w:rPr>
      </w:pPr>
      <w:r>
        <w:rPr>
          <w:rFonts w:asciiTheme="minorEastAsia" w:eastAsiaTheme="minorEastAsia" w:hAnsiTheme="minorEastAsia" w:cstheme="minorEastAsia" w:hint="eastAsia"/>
        </w:rPr>
        <w:t>1.7“KrSpace 会员网络”指可通过互联网或 KrSpace 的移动应用程序访问的 KrSpace 会员专属在线社区。</w:t>
      </w:r>
    </w:p>
    <w:p w14:paraId="57B3CD58"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1.8注册地址保证金：如经 KrSpace 书面同意使用注册地址的，贵方需要交纳注册地址保证金。</w:t>
      </w:r>
    </w:p>
    <w:p w14:paraId="27D9952B" w14:textId="77777777" w:rsidR="006C14F9" w:rsidRDefault="006C14F9">
      <w:pPr>
        <w:rPr>
          <w:rFonts w:asciiTheme="minorEastAsia" w:eastAsiaTheme="minorEastAsia" w:hAnsiTheme="minorEastAsia" w:cstheme="minorEastAsia"/>
        </w:rPr>
      </w:pPr>
    </w:p>
    <w:p w14:paraId="613C512F" w14:textId="77777777" w:rsidR="006C14F9" w:rsidRDefault="002A50AF">
      <w:pPr>
        <w:rPr>
          <w:rFonts w:ascii="宋体" w:hAnsi="宋体" w:cs="Arial"/>
          <w:b/>
          <w:bCs/>
          <w:kern w:val="0"/>
          <w:sz w:val="20"/>
          <w:szCs w:val="20"/>
        </w:rPr>
      </w:pPr>
      <w:r>
        <w:rPr>
          <w:rFonts w:asciiTheme="minorEastAsia" w:eastAsiaTheme="minorEastAsia" w:hAnsiTheme="minorEastAsia" w:cstheme="minorEastAsia" w:hint="eastAsia"/>
          <w:b/>
          <w:bCs/>
        </w:rPr>
        <w:t>2.会员的权利义务</w:t>
      </w:r>
    </w:p>
    <w:p w14:paraId="62036B9D" w14:textId="77777777" w:rsidR="006C14F9" w:rsidRDefault="002A50AF">
      <w:pPr>
        <w:rPr>
          <w:rFonts w:ascii="宋体" w:hAnsi="宋体" w:cs="Arial"/>
          <w:kern w:val="0"/>
          <w:sz w:val="20"/>
          <w:szCs w:val="20"/>
        </w:rPr>
      </w:pPr>
      <w:r>
        <w:rPr>
          <w:rFonts w:asciiTheme="minorEastAsia" w:eastAsiaTheme="minorEastAsia" w:hAnsiTheme="minorEastAsia" w:cstheme="minorEastAsia" w:hint="eastAsia"/>
        </w:rPr>
        <w:t>2.1服务。在会员遵守和履行本协议条款和条件（包括任何附件（统称“协议”）及KrSpace 不时制定及修改的任何其他管理规定的前提下，KrSpace 将在期限（见下文定义）内向会员提供下列服务（以下简称“服务”</w:t>
      </w:r>
      <w:r>
        <w:rPr>
          <w:rFonts w:asciiTheme="minorEastAsia" w:eastAsiaTheme="minorEastAsia" w:hAnsiTheme="minorEastAsia" w:cstheme="minorEastAsia"/>
        </w:rPr>
        <w:t>）</w:t>
      </w:r>
      <w:r>
        <w:rPr>
          <w:rFonts w:asciiTheme="minorEastAsia" w:eastAsiaTheme="minorEastAsia" w:hAnsiTheme="minorEastAsia" w:cstheme="minorEastAsia" w:hint="eastAsia"/>
        </w:rPr>
        <w:t>。</w:t>
      </w:r>
    </w:p>
    <w:p w14:paraId="38444352" w14:textId="77777777" w:rsidR="006C14F9" w:rsidRDefault="002A50AF">
      <w:pPr>
        <w:rPr>
          <w:rFonts w:ascii="宋体" w:hAnsi="宋体" w:cs="Arial"/>
          <w:kern w:val="0"/>
          <w:sz w:val="20"/>
          <w:szCs w:val="20"/>
        </w:rPr>
      </w:pPr>
      <w:r>
        <w:rPr>
          <w:rFonts w:asciiTheme="minorEastAsia" w:eastAsiaTheme="minorEastAsia" w:hAnsiTheme="minorEastAsia" w:cstheme="minorEastAsia" w:hint="eastAsia"/>
        </w:rPr>
        <w:t>2.1.1进出办公场地的权限。</w:t>
      </w:r>
    </w:p>
    <w:p w14:paraId="2DD78019" w14:textId="77777777" w:rsidR="006C14F9" w:rsidRDefault="002A50AF">
      <w:pPr>
        <w:rPr>
          <w:rFonts w:ascii="宋体" w:hAnsi="宋体" w:cs="Arial"/>
          <w:kern w:val="0"/>
          <w:sz w:val="20"/>
          <w:szCs w:val="20"/>
        </w:rPr>
      </w:pPr>
      <w:r>
        <w:rPr>
          <w:rFonts w:asciiTheme="minorEastAsia" w:eastAsiaTheme="minorEastAsia" w:hAnsiTheme="minorEastAsia" w:cstheme="minorEastAsia" w:hint="eastAsia"/>
        </w:rPr>
        <w:t>2.1.2办公场地的定期维护服务。</w:t>
      </w:r>
    </w:p>
    <w:p w14:paraId="3F5A1AB8" w14:textId="77777777" w:rsidR="006C14F9" w:rsidRDefault="002A50AF">
      <w:pPr>
        <w:rPr>
          <w:rFonts w:ascii="宋体" w:hAnsi="宋体" w:cs="Arial"/>
          <w:kern w:val="0"/>
          <w:sz w:val="20"/>
          <w:szCs w:val="20"/>
        </w:rPr>
      </w:pPr>
      <w:r>
        <w:rPr>
          <w:rFonts w:asciiTheme="minorEastAsia" w:eastAsiaTheme="minorEastAsia" w:hAnsiTheme="minorEastAsia" w:cstheme="minorEastAsia" w:hint="eastAsia"/>
        </w:rPr>
        <w:t>2.1.3办公场地内的家具。</w:t>
      </w:r>
    </w:p>
    <w:p w14:paraId="7EBFE44D" w14:textId="77777777" w:rsidR="006C14F9" w:rsidRDefault="002A50AF">
      <w:pPr>
        <w:rPr>
          <w:rFonts w:ascii="宋体" w:hAnsi="宋体" w:cs="Arial"/>
          <w:kern w:val="0"/>
          <w:sz w:val="20"/>
          <w:szCs w:val="20"/>
          <w:u w:val="single"/>
        </w:rPr>
      </w:pPr>
      <w:r>
        <w:rPr>
          <w:rFonts w:asciiTheme="minorEastAsia" w:eastAsiaTheme="minorEastAsia" w:hAnsiTheme="minorEastAsia" w:cstheme="minorEastAsia" w:hint="eastAsia"/>
        </w:rPr>
        <w:t>2.1.4根据 KrSpace 官网最新服务条款，访问和使用 KrSpace 会员网络站点的权限。</w:t>
      </w:r>
    </w:p>
    <w:p w14:paraId="22A6478C"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2.1.5根据 krspace官网 中有关最新规则访问和使用共享互联网的权限。</w:t>
      </w:r>
    </w:p>
    <w:p w14:paraId="60139D26"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2.1.6使用办公大楼内向会员提供的打印机、复印机和/或扫描仪的权限。</w:t>
      </w:r>
    </w:p>
    <w:p w14:paraId="6B80AC18" w14:textId="77777777" w:rsidR="006C14F9" w:rsidRDefault="002A50AF">
      <w:pPr>
        <w:rPr>
          <w:rFonts w:ascii="宋体" w:hAnsi="宋体" w:cs="Arial"/>
          <w:kern w:val="0"/>
          <w:sz w:val="20"/>
          <w:szCs w:val="20"/>
        </w:rPr>
      </w:pPr>
      <w:r>
        <w:rPr>
          <w:rFonts w:asciiTheme="minorEastAsia" w:eastAsiaTheme="minorEastAsia" w:hAnsiTheme="minorEastAsia" w:cstheme="minorEastAsia" w:hint="eastAsia"/>
        </w:rPr>
        <w:t>2.1.7使用会议室的权限。该等使用均需事先预约，并视可用性而定。</w:t>
      </w:r>
    </w:p>
    <w:p w14:paraId="42570722" w14:textId="77777777" w:rsidR="006C14F9" w:rsidRDefault="002A50AF">
      <w:pPr>
        <w:rPr>
          <w:rFonts w:ascii="宋体" w:hAnsi="宋体" w:cs="Arial"/>
          <w:kern w:val="0"/>
          <w:sz w:val="20"/>
          <w:szCs w:val="20"/>
        </w:rPr>
      </w:pPr>
      <w:r>
        <w:rPr>
          <w:rFonts w:asciiTheme="minorEastAsia" w:eastAsiaTheme="minorEastAsia" w:hAnsiTheme="minorEastAsia" w:cstheme="minorEastAsia" w:hint="eastAsia"/>
        </w:rPr>
        <w:t>2.1.8使用办公场地暖气和空调的权限。</w:t>
      </w:r>
    </w:p>
    <w:p w14:paraId="1FB98B48" w14:textId="77777777" w:rsidR="006C14F9" w:rsidRDefault="002A50AF">
      <w:pPr>
        <w:rPr>
          <w:rFonts w:ascii="宋体" w:hAnsi="宋体" w:cs="Arial"/>
          <w:kern w:val="0"/>
          <w:sz w:val="20"/>
          <w:szCs w:val="20"/>
          <w:u w:val="single"/>
        </w:rPr>
      </w:pPr>
      <w:r>
        <w:rPr>
          <w:rFonts w:asciiTheme="minorEastAsia" w:eastAsiaTheme="minorEastAsia" w:hAnsiTheme="minorEastAsia" w:cstheme="minorEastAsia" w:hint="eastAsia"/>
        </w:rPr>
        <w:t>2.1.9为合理、可接受的行政办公目的使用电力的权限。</w:t>
      </w:r>
      <w:r>
        <w:rPr>
          <w:rFonts w:asciiTheme="minorEastAsia" w:eastAsiaTheme="minorEastAsia" w:hAnsiTheme="minorEastAsia" w:cstheme="minorEastAsia" w:hint="eastAsia"/>
          <w:u w:val="single"/>
        </w:rPr>
        <w:t>经 KrSpace 同意的非行政办公目的的电力使用，KrSpace 将向贵方收取额外的费用。</w:t>
      </w:r>
    </w:p>
    <w:p w14:paraId="2C20FA29"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2.1.10使用场所内的水吧和水吧内提供之饮料的权限。</w:t>
      </w:r>
    </w:p>
    <w:p w14:paraId="0829C8CB"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2.1.11参加或享受仅限会员参加或享受的活动、待遇及促销的权限。</w:t>
      </w:r>
    </w:p>
    <w:p w14:paraId="4608DBAD" w14:textId="77777777" w:rsidR="006C14F9" w:rsidRDefault="006C14F9">
      <w:pPr>
        <w:rPr>
          <w:rFonts w:asciiTheme="minorEastAsia" w:eastAsiaTheme="minorEastAsia" w:hAnsiTheme="minorEastAsia" w:cstheme="minorEastAsia"/>
        </w:rPr>
      </w:pPr>
    </w:p>
    <w:p w14:paraId="5CE06412"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2.2特定服务。贵方办公场地以外的任何 KrSpace 场所之会议室及办公场地之暖气和空调可能仅可在正常营业日的正常营业时间内（见下文定义）使用。“正常营业时间”通常指正常营业日的09:00至18:00，“正常营业日”指周一至周五等工作日，国家法定节假日除外。</w:t>
      </w:r>
    </w:p>
    <w:p w14:paraId="276BF9C8" w14:textId="77777777" w:rsidR="006C14F9" w:rsidRDefault="006C14F9">
      <w:pPr>
        <w:rPr>
          <w:rFonts w:asciiTheme="minorEastAsia" w:eastAsiaTheme="minorEastAsia" w:hAnsiTheme="minorEastAsia" w:cstheme="minorEastAsia"/>
        </w:rPr>
      </w:pPr>
    </w:p>
    <w:p w14:paraId="745A2F11"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2.3 KrSpace 保留权利。</w:t>
      </w:r>
    </w:p>
    <w:p w14:paraId="42CC8EF8"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2.3.1 因提供服务、、维修维护、处理安全或紧急事务等原因，KrSpace 有权在发出事先通知或不发出事先通知的情况下进入贵方办公场地。</w:t>
      </w:r>
    </w:p>
    <w:p w14:paraId="3C959A3C"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KrSpace 将尽量以口头或通过网站公告、电子邮件等形式提前通知贵方，并尽量采取合理的安全措施对贵方资料进行保密。KrSpace 可以临时移动贵方办公场地内的家具。</w:t>
      </w:r>
    </w:p>
    <w:p w14:paraId="524AB6FA"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KrSpace 保留变更贵方办公场地的权利，前提是，KrSpace可提供与原办公场地面积和条件类似的新办公场地。</w:t>
      </w:r>
    </w:p>
    <w:p w14:paraId="175A8417"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KrSpace 还可随时合理变更或调整向贵方办公场地提供的服务或家具的项目。本协议项下的服务可以由KrSpace、关联方或第三方提供。</w:t>
      </w:r>
    </w:p>
    <w:p w14:paraId="068A3615" w14:textId="77777777" w:rsidR="006C14F9" w:rsidRDefault="002A50AF">
      <w:r>
        <w:rPr>
          <w:rFonts w:asciiTheme="minorEastAsia" w:eastAsiaTheme="minorEastAsia" w:hAnsiTheme="minorEastAsia" w:cstheme="minorEastAsia" w:hint="eastAsia"/>
        </w:rPr>
        <w:t xml:space="preserve">2.3.2 </w:t>
      </w:r>
      <w:r>
        <w:rPr>
          <w:rFonts w:hint="eastAsia"/>
        </w:rPr>
        <w:t>贵方知晓本协议约定的办公场地尚在建设中，在本协议第一部分</w:t>
      </w:r>
      <w:r>
        <w:rPr>
          <w:rFonts w:hint="eastAsia"/>
        </w:rPr>
        <w:t xml:space="preserve"> </w:t>
      </w:r>
      <w:r>
        <w:rPr>
          <w:rFonts w:hint="eastAsia"/>
        </w:rPr>
        <w:t>会籍详情中载明的办公场地的编号</w:t>
      </w:r>
      <w:r>
        <w:rPr>
          <w:rFonts w:hint="eastAsia"/>
        </w:rPr>
        <w:t>/</w:t>
      </w:r>
      <w:r>
        <w:rPr>
          <w:rFonts w:hint="eastAsia"/>
        </w:rPr>
        <w:t>名称仅供参考，不作为最终入驻</w:t>
      </w:r>
      <w:r>
        <w:rPr>
          <w:rFonts w:hint="eastAsia"/>
        </w:rPr>
        <w:t>/</w:t>
      </w:r>
      <w:r>
        <w:rPr>
          <w:rFonts w:hint="eastAsia"/>
        </w:rPr>
        <w:t>交付的依据。</w:t>
      </w:r>
      <w:r>
        <w:rPr>
          <w:rFonts w:hint="eastAsia"/>
        </w:rPr>
        <w:t>KrSpace</w:t>
      </w:r>
      <w:r>
        <w:rPr>
          <w:rFonts w:hint="eastAsia"/>
        </w:rPr>
        <w:t>有权单方变更或者调整办公场地的编号</w:t>
      </w:r>
      <w:r>
        <w:rPr>
          <w:rFonts w:hint="eastAsia"/>
        </w:rPr>
        <w:t>/</w:t>
      </w:r>
      <w:r>
        <w:rPr>
          <w:rFonts w:hint="eastAsia"/>
        </w:rPr>
        <w:t>名称，并在作出调整后通知贵方。实际交付时以</w:t>
      </w:r>
      <w:r>
        <w:rPr>
          <w:rFonts w:hint="eastAsia"/>
        </w:rPr>
        <w:t>KrSpace</w:t>
      </w:r>
      <w:r>
        <w:rPr>
          <w:rFonts w:hint="eastAsia"/>
        </w:rPr>
        <w:t>邮件</w:t>
      </w:r>
      <w:r>
        <w:rPr>
          <w:rFonts w:hint="eastAsia"/>
        </w:rPr>
        <w:t>/</w:t>
      </w:r>
      <w:r>
        <w:rPr>
          <w:rFonts w:hint="eastAsia"/>
        </w:rPr>
        <w:t>书面函件通知的编号</w:t>
      </w:r>
      <w:r>
        <w:rPr>
          <w:rFonts w:hint="eastAsia"/>
        </w:rPr>
        <w:t>/</w:t>
      </w:r>
      <w:r>
        <w:rPr>
          <w:rFonts w:hint="eastAsia"/>
        </w:rPr>
        <w:t>名称为准，但</w:t>
      </w:r>
      <w:r>
        <w:rPr>
          <w:rFonts w:hint="eastAsia"/>
        </w:rPr>
        <w:t>KrSpace</w:t>
      </w:r>
      <w:r>
        <w:rPr>
          <w:rFonts w:hint="eastAsia"/>
        </w:rPr>
        <w:t>应承诺对办公场地编号</w:t>
      </w:r>
      <w:r>
        <w:rPr>
          <w:rFonts w:hint="eastAsia"/>
        </w:rPr>
        <w:t>/</w:t>
      </w:r>
      <w:r>
        <w:rPr>
          <w:rFonts w:hint="eastAsia"/>
        </w:rPr>
        <w:t>名称的调整不得影响原约定办公场地的工位数量或其他条件。</w:t>
      </w:r>
    </w:p>
    <w:p w14:paraId="7F49814B" w14:textId="77777777" w:rsidR="006C14F9" w:rsidRDefault="006C14F9"/>
    <w:p w14:paraId="41F206E4"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2.4会员解约。 如 KrSpace 未按期交付办公场地或交付的办公场地无法满足正常办公使用用途的，经贵司书面通知后20个工作日内仍无法提供符合正常办公用途的办公场地的（包括在同一社区提供相似条件的办公场地或者 KrSpace 关联公司提供的相似条件的办公场地等），贵司有权单方解除协议，KrSpace 退还贵司服务保证金、已付但未发生的会员服务费。</w:t>
      </w:r>
    </w:p>
    <w:p w14:paraId="7CFF415A" w14:textId="77777777" w:rsidR="006C14F9" w:rsidRDefault="006C14F9">
      <w:pPr>
        <w:rPr>
          <w:rFonts w:asciiTheme="minorEastAsia" w:eastAsiaTheme="minorEastAsia" w:hAnsiTheme="minorEastAsia" w:cstheme="minorEastAsia"/>
          <w:u w:val="single"/>
        </w:rPr>
      </w:pPr>
    </w:p>
    <w:p w14:paraId="677B0271" w14:textId="77777777" w:rsidR="006C14F9" w:rsidRDefault="002A50AF">
      <w:pPr>
        <w:numPr>
          <w:ilvl w:val="0"/>
          <w:numId w:val="2"/>
        </w:numPr>
        <w:rPr>
          <w:rFonts w:asciiTheme="minorEastAsia" w:eastAsiaTheme="minorEastAsia" w:hAnsiTheme="minorEastAsia" w:cstheme="minorEastAsia"/>
          <w:b/>
          <w:bCs/>
        </w:rPr>
      </w:pPr>
      <w:r>
        <w:rPr>
          <w:rFonts w:asciiTheme="minorEastAsia" w:eastAsiaTheme="minorEastAsia" w:hAnsiTheme="minorEastAsia" w:cstheme="minorEastAsia" w:hint="eastAsia"/>
          <w:b/>
          <w:bCs/>
        </w:rPr>
        <w:t>贵方成员</w:t>
      </w:r>
    </w:p>
    <w:p w14:paraId="7519A6DA"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3.1更新成员名单。仅成员名单所列人员将视为“会员”，有权享受本协议所述待遇。贵方成员可于以下日期中较晚者起开始使用、访问和/或享受服务：（i）起始日，或（ii）KrSpace 确认将相关人员加入成员名单之日。贵方应对成员名单的准确性负责。贵方管理员可通过其 KrSpace 会员网络之“会员管理”工具更新贵方的成员名单。如需在贵方成员名单中增加超出会籍详情中分配的成员数量的新成员，应由贵方管理员使用已向 KrSpace 备案的管理员电子邮箱，向会籍详情底部所列电子邮箱发送电子邮件。变更请求邮件应载明被替代的老成员和新成员的姓名、电子邮箱及变更生效日。若经常使用贵方办公场地的成员或其他人员的数量超过场地容量，则贵方应支付届时适用的额外费用，详见 krspace官网中的规则。在将任何人员加入成员名单后，KrSpace 将在 KrSpace 会员数据库中为该成员创建一份档案，该创建之档案仅载明该成员的姓名、联系电话和成员公司，包括照片在内的其余信息仅在贵方或贵方成员自行决定添加时予以添加。KrSpace、 KrSpace 员工和代理及其他会员均可查阅该档案。</w:t>
      </w:r>
    </w:p>
    <w:p w14:paraId="7422F86C" w14:textId="77777777" w:rsidR="006C14F9" w:rsidRDefault="002A50AF">
      <w:pPr>
        <w:rPr>
          <w:rFonts w:ascii="宋体" w:hAnsi="宋体" w:cs="Arial"/>
          <w:kern w:val="0"/>
          <w:sz w:val="20"/>
          <w:szCs w:val="20"/>
        </w:rPr>
      </w:pPr>
      <w:r>
        <w:rPr>
          <w:rFonts w:asciiTheme="minorEastAsia" w:eastAsiaTheme="minorEastAsia" w:hAnsiTheme="minorEastAsia" w:cstheme="minorEastAsia" w:hint="eastAsia"/>
        </w:rPr>
        <w:t xml:space="preserve">3.2会员的管理员。管理员为会员方的指定联系人。会员管理员作出的任何承诺或行为均被视作相关会员的行为，包括变更或终止本协议。会员公司可以撤销管理员做出的任何行为，前提是，KrSpace 在管理员作出该项行为后24小时内收到该公司的书面通知(需公司加盖公章且法定代表人签字)。会员需根据KrSpace要求提供法定代表人证明等合理信息。。会员可随时书面通知(需公司加盖公章且法定代表人签字)我们变更其管理员。若指定为管理员的人士不再服务于会员公司或不再使用办公场地，则会员应在上述事项发生前书面通知KrSpace指定新的管理员。 </w:t>
      </w:r>
    </w:p>
    <w:p w14:paraId="7CA1318E"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3.3授权签字人。在本协议签约阶段，贵方须向签署本协议的人出具授权委托书，其行为对贵方具有法律约束力。</w:t>
      </w:r>
    </w:p>
    <w:p w14:paraId="4EF70B32" w14:textId="77777777" w:rsidR="006C14F9" w:rsidRDefault="006C14F9">
      <w:pPr>
        <w:rPr>
          <w:rFonts w:asciiTheme="minorEastAsia" w:eastAsiaTheme="minorEastAsia" w:hAnsiTheme="minorEastAsia" w:cstheme="minorEastAsia"/>
          <w:u w:val="single"/>
        </w:rPr>
      </w:pPr>
    </w:p>
    <w:p w14:paraId="76756BAE" w14:textId="77777777" w:rsidR="006C14F9" w:rsidRDefault="002A50AF">
      <w:pPr>
        <w:rPr>
          <w:rFonts w:asciiTheme="minorEastAsia" w:eastAsiaTheme="minorEastAsia" w:hAnsiTheme="minorEastAsia" w:cstheme="minorEastAsia"/>
          <w:b/>
          <w:bCs/>
        </w:rPr>
      </w:pPr>
      <w:r>
        <w:rPr>
          <w:rFonts w:asciiTheme="minorEastAsia" w:eastAsiaTheme="minorEastAsia" w:hAnsiTheme="minorEastAsia" w:cstheme="minorEastAsia" w:hint="eastAsia"/>
          <w:b/>
          <w:bCs/>
        </w:rPr>
        <w:t>4.会籍服务费；付款</w:t>
      </w:r>
    </w:p>
    <w:p w14:paraId="11B0EF58" w14:textId="77777777" w:rsidR="006C14F9" w:rsidRDefault="002A50AF">
      <w:pPr>
        <w:rPr>
          <w:rFonts w:ascii="宋体" w:hAnsi="宋体" w:cs="Arial"/>
          <w:kern w:val="0"/>
          <w:sz w:val="20"/>
          <w:szCs w:val="20"/>
          <w:u w:val="single"/>
        </w:rPr>
      </w:pPr>
      <w:r>
        <w:rPr>
          <w:rFonts w:asciiTheme="minorEastAsia" w:eastAsiaTheme="minorEastAsia" w:hAnsiTheme="minorEastAsia" w:cstheme="minorEastAsia" w:hint="eastAsia"/>
        </w:rPr>
        <w:t>4.1付款。贵方在递交经签字盖章的协议时，应向 KrSpace 支付贵方会籍详情所列款项：服务保证金及首期服务费。</w:t>
      </w:r>
    </w:p>
    <w:p w14:paraId="4BDAC3A2"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4.2会籍服务费。会籍详情所列服务费仅包括会籍详情所列贵方成员数量的服务费。如增加成员需支付额外费用，详见 KrSpace 官网（ krspace.cn ）。</w:t>
      </w:r>
    </w:p>
    <w:p w14:paraId="228FEE54"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4.3发票及财务信息。在取得贵方付款的前提下，KrSpace 将向管理员提供发票和其他出账相关文件、信息及通知，除非会籍详情列明其他人为账单联系人。如需变更账单联系人，应由会员按照本协议规定发出通知。</w:t>
      </w:r>
    </w:p>
    <w:p w14:paraId="06B6C324"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4.4超额费。贵方每月将获得一定额度的会议室、复印机以及打印机之权限，详情在 krspace.cn 中载明。此项权利应在当月使用，不得递延至下月。若贵方超额使用该等借用权，则应支付超额费。目前的超额费费率表见 krspace.cn 。KrSpace 可以不时提高各项超额费的费率。</w:t>
      </w:r>
    </w:p>
    <w:p w14:paraId="2C68FF84" w14:textId="77777777" w:rsidR="006C14F9" w:rsidRDefault="002A50AF">
      <w:pPr>
        <w:rPr>
          <w:rFonts w:ascii="宋体" w:hAnsi="宋体" w:cs="Arial"/>
          <w:kern w:val="0"/>
          <w:sz w:val="20"/>
          <w:szCs w:val="20"/>
          <w:u w:val="single"/>
        </w:rPr>
      </w:pPr>
      <w:r>
        <w:rPr>
          <w:rFonts w:asciiTheme="minorEastAsia" w:eastAsiaTheme="minorEastAsia" w:hAnsiTheme="minorEastAsia" w:cstheme="minorEastAsia" w:hint="eastAsia"/>
        </w:rPr>
        <w:t>4.5逾期付款违约金。若贵方未在付款到期前交纳会员服务费或任何其他已产生而尚未支付费用的，则贵方应每日按照未支付费用的千分之三支付逾期付款违约金。</w:t>
      </w:r>
    </w:p>
    <w:p w14:paraId="531F30B6"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4.6付款方式。KrSpace 仅接受以 KrSpace 在本协议签署过程中或本服务期限内不时告知贵方的方式支付本协议项下所有款项。若贵方付款信息发生任何变更，应及时通知 KrSpace。在任何给定时间，贵方仅可使用一种方式支付本协议项下款项。</w:t>
      </w:r>
    </w:p>
    <w:p w14:paraId="6E9C9413"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4.7未付费用。任何逾期未付费用应按实际欠款收取。在收到贵方付款后，KrSpace 将首先以之清偿欠款，再依次清偿当期的费用。在所有欠款清偿完毕后，剩余金额将用于支付当期费用。若在 KrSpace 向贵方发出催款通知后，贵方在KrSpace指定期限内仍不支付，则 KrSpace 可以自行决定暂停服务或按照第5.5条规定终止本协议。</w:t>
      </w:r>
    </w:p>
    <w:p w14:paraId="07E99491" w14:textId="77777777" w:rsidR="006C14F9" w:rsidRDefault="006C14F9">
      <w:pPr>
        <w:rPr>
          <w:rFonts w:asciiTheme="minorEastAsia" w:eastAsiaTheme="minorEastAsia" w:hAnsiTheme="minorEastAsia" w:cstheme="minorEastAsia"/>
        </w:rPr>
      </w:pPr>
    </w:p>
    <w:p w14:paraId="26F5354D" w14:textId="77777777" w:rsidR="006C14F9" w:rsidRDefault="002A50AF">
      <w:pPr>
        <w:rPr>
          <w:rFonts w:asciiTheme="minorEastAsia" w:eastAsiaTheme="minorEastAsia" w:hAnsiTheme="minorEastAsia" w:cstheme="minorEastAsia"/>
          <w:b/>
          <w:bCs/>
        </w:rPr>
      </w:pPr>
      <w:r>
        <w:rPr>
          <w:rFonts w:asciiTheme="minorEastAsia" w:eastAsiaTheme="minorEastAsia" w:hAnsiTheme="minorEastAsia" w:cstheme="minorEastAsia" w:hint="eastAsia"/>
          <w:b/>
          <w:bCs/>
        </w:rPr>
        <w:t>5.期限与终止</w:t>
      </w:r>
    </w:p>
    <w:p w14:paraId="280A8E69"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5.1期限。</w:t>
      </w:r>
    </w:p>
    <w:p w14:paraId="380617E7"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5.1.1服务期限。本协议自双方签字及盖章后生效（“生效日”），前提是，KrSpace 在以下两者中较晚者发生之前并无义务向贵方提供服务：（i）KrSpace 收到贵方服务保证金及首期会员服务费之日，或（ii）起始日。</w:t>
      </w:r>
    </w:p>
    <w:p w14:paraId="5CCFD6E0"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5.1.2搬入期限。贵方有权在服务期限起始日的固定时间（一般为9:00至18:00，周一至周五，法定节假日调休的除外）搬入办公场地;如办公场地所在物业管理公司有特殊约定的，以物业管理方约定为准。如贵方存在特殊需求，需提前协商。</w:t>
      </w:r>
    </w:p>
    <w:p w14:paraId="2C734709"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5.2贵方可在服务期限起始日前（不包含当日）取消本协议。贵方可在起始日前通知 KrSpace 取消本协议，则 KrSpace 收取的服务保证金将不予退还。如 KrSpace 收取了贵方会员服务费的，在收到贵方取消本协议通知后的十个工作日内，KrSpace 退还实际收取的会员服务费。</w:t>
      </w:r>
    </w:p>
    <w:p w14:paraId="5D79012E"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5.3在本协议服务期限内，贵方不得提前终止本协议。如贵方提前终止，则 KrSpace 已经收取的费用不予退还，同时 KrSpace 保留追索剩余服务期限内会员服务费全款的权利。</w:t>
      </w:r>
    </w:p>
    <w:p w14:paraId="062F248C"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5.4续约。贵我双方应在本协议服务期限届满前60日内，协商本协议续签事宜，如继续合作的，应在协商周期内另行签署续约协议；如未在本协议服务期限届满前达成续约意向的，则本协议服务期限届满之日自动终止。</w:t>
      </w:r>
    </w:p>
    <w:p w14:paraId="5999B260"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 xml:space="preserve">5.5 KrSpace </w:t>
      </w:r>
      <w:r>
        <w:rPr>
          <w:rFonts w:asciiTheme="minorEastAsia" w:eastAsiaTheme="minorEastAsia" w:hAnsiTheme="minorEastAsia" w:cstheme="minorEastAsia" w:hint="eastAsia"/>
        </w:rPr>
        <w:t>终止或暂停履行本协议。</w:t>
      </w:r>
    </w:p>
    <w:p w14:paraId="785CEA75"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5.5.1</w:t>
      </w:r>
      <w:r>
        <w:rPr>
          <w:rFonts w:asciiTheme="minorEastAsia" w:eastAsiaTheme="minorEastAsia" w:hAnsiTheme="minorEastAsia" w:cstheme="minorEastAsia" w:hint="eastAsia"/>
        </w:rPr>
        <w:t>在下列任一情形发生时，</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可在按照本协议第</w:t>
      </w:r>
      <w:r>
        <w:rPr>
          <w:rFonts w:asciiTheme="minorEastAsia" w:eastAsiaTheme="minorEastAsia" w:hAnsiTheme="minorEastAsia" w:cstheme="minorEastAsia"/>
        </w:rPr>
        <w:t>9.8</w:t>
      </w:r>
      <w:r>
        <w:rPr>
          <w:rFonts w:asciiTheme="minorEastAsia" w:eastAsiaTheme="minorEastAsia" w:hAnsiTheme="minorEastAsia" w:cstheme="minorEastAsia" w:hint="eastAsia"/>
        </w:rPr>
        <w:t>条规定向贵方发出通知后暂停服务或立即终止本协议：（</w:t>
      </w:r>
      <w:r>
        <w:rPr>
          <w:rFonts w:asciiTheme="minorEastAsia" w:eastAsiaTheme="minorEastAsia" w:hAnsiTheme="minorEastAsia" w:cstheme="minorEastAsia"/>
        </w:rPr>
        <w:t>i</w:t>
      </w:r>
      <w:r>
        <w:rPr>
          <w:rFonts w:asciiTheme="minorEastAsia" w:eastAsiaTheme="minorEastAsia" w:hAnsiTheme="minorEastAsia" w:cstheme="minorEastAsia" w:hint="eastAsia"/>
        </w:rPr>
        <w:t>）贵方（贵方任何成员的行为视为贵方的行为</w:t>
      </w:r>
      <w:r>
        <w:rPr>
          <w:rFonts w:asciiTheme="minorEastAsia" w:eastAsiaTheme="minorEastAsia" w:hAnsiTheme="minorEastAsia" w:cstheme="minorEastAsia"/>
        </w:rPr>
        <w:t>）</w:t>
      </w:r>
      <w:r>
        <w:rPr>
          <w:rFonts w:asciiTheme="minorEastAsia" w:eastAsiaTheme="minorEastAsia" w:hAnsiTheme="minorEastAsia" w:cstheme="minorEastAsia" w:hint="eastAsia"/>
        </w:rPr>
        <w:t>违反本协议；（</w:t>
      </w:r>
      <w:r>
        <w:rPr>
          <w:rFonts w:asciiTheme="minorEastAsia" w:eastAsiaTheme="minorEastAsia" w:hAnsiTheme="minorEastAsia" w:cstheme="minorEastAsia"/>
        </w:rPr>
        <w:t>ii</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对场所享有的权利终止、到期或房屋发生重大灭失时；（</w:t>
      </w:r>
      <w:r>
        <w:rPr>
          <w:rFonts w:asciiTheme="minorEastAsia" w:eastAsiaTheme="minorEastAsia" w:hAnsiTheme="minorEastAsia" w:cstheme="minorEastAsia"/>
        </w:rPr>
        <w:t>iii</w:t>
      </w:r>
      <w:r>
        <w:rPr>
          <w:rFonts w:asciiTheme="minorEastAsia" w:eastAsiaTheme="minorEastAsia" w:hAnsiTheme="minorEastAsia" w:cstheme="minorEastAsia" w:hint="eastAsia"/>
        </w:rPr>
        <w:t xml:space="preserve">）贵方在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向贵方发出催款通知后在指定期限内仍不支付到期未付的费用；（</w:t>
      </w:r>
      <w:r>
        <w:rPr>
          <w:rFonts w:asciiTheme="minorEastAsia" w:eastAsiaTheme="minorEastAsia" w:hAnsiTheme="minorEastAsia" w:cstheme="minorEastAsia"/>
        </w:rPr>
        <w:t>iv</w:t>
      </w:r>
      <w:r>
        <w:rPr>
          <w:rFonts w:asciiTheme="minorEastAsia" w:eastAsiaTheme="minorEastAsia" w:hAnsiTheme="minorEastAsia" w:cstheme="minorEastAsia" w:hint="eastAsia"/>
        </w:rPr>
        <w:t>）贵方(或贵方任何成员的行为视为贵方的行为</w:t>
      </w:r>
      <w:r>
        <w:rPr>
          <w:rFonts w:asciiTheme="minorEastAsia" w:eastAsiaTheme="minorEastAsia" w:hAnsiTheme="minorEastAsia" w:cstheme="minorEastAsia"/>
        </w:rPr>
        <w:t>）</w:t>
      </w:r>
      <w:r>
        <w:rPr>
          <w:rFonts w:asciiTheme="minorEastAsia" w:eastAsiaTheme="minorEastAsia" w:hAnsiTheme="minorEastAsia" w:cstheme="minorEastAsia" w:hint="eastAsia"/>
        </w:rPr>
        <w:t>未遵守本协议条款和条件、</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会员网络服务条款、</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无线网络服务条款或我司提供的或适用于贵方的任何其他政策或指示。即使本协议终止或到期，贵方仍应对逾期未付的款项负责，</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仍可行使收取该等款项的权利。</w:t>
      </w:r>
    </w:p>
    <w:p w14:paraId="1F9B85B0"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一旦较早发生以下情形之一（</w:t>
      </w:r>
      <w:r>
        <w:rPr>
          <w:rFonts w:asciiTheme="minorEastAsia" w:eastAsiaTheme="minorEastAsia" w:hAnsiTheme="minorEastAsia" w:cstheme="minorEastAsia"/>
        </w:rPr>
        <w:t>x</w:t>
      </w:r>
      <w:r>
        <w:rPr>
          <w:rFonts w:asciiTheme="minorEastAsia" w:eastAsiaTheme="minorEastAsia" w:hAnsiTheme="minorEastAsia" w:cstheme="minorEastAsia" w:hint="eastAsia"/>
        </w:rPr>
        <w:t>）本协议终止或期满；（</w:t>
      </w:r>
      <w:r>
        <w:rPr>
          <w:rFonts w:asciiTheme="minorEastAsia" w:eastAsiaTheme="minorEastAsia" w:hAnsiTheme="minorEastAsia" w:cstheme="minorEastAsia"/>
        </w:rPr>
        <w:t>y</w:t>
      </w:r>
      <w:r>
        <w:rPr>
          <w:rFonts w:asciiTheme="minorEastAsia" w:eastAsiaTheme="minorEastAsia" w:hAnsiTheme="minorEastAsia" w:cstheme="minorEastAsia" w:hint="eastAsia"/>
        </w:rPr>
        <w:t>）贵方将该成员从成员名单中去掉或（</w:t>
      </w:r>
      <w:r>
        <w:rPr>
          <w:rFonts w:asciiTheme="minorEastAsia" w:eastAsiaTheme="minorEastAsia" w:hAnsiTheme="minorEastAsia" w:cstheme="minorEastAsia"/>
        </w:rPr>
        <w:t>z</w:t>
      </w:r>
      <w:r>
        <w:rPr>
          <w:rFonts w:asciiTheme="minorEastAsia" w:eastAsiaTheme="minorEastAsia" w:hAnsiTheme="minorEastAsia" w:cstheme="minorEastAsia" w:hint="eastAsia"/>
        </w:rPr>
        <w:t>）</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通知贵方其成员重大或反复违反本协议，个人成员将不再被允许访问服务且不再被授权进入办公场地。</w:t>
      </w:r>
    </w:p>
    <w:p w14:paraId="2C647C18"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5.5.2</w:t>
      </w:r>
      <w:r>
        <w:rPr>
          <w:rFonts w:asciiTheme="minorEastAsia" w:eastAsiaTheme="minorEastAsia" w:hAnsiTheme="minorEastAsia" w:cstheme="minorEastAsia" w:hint="eastAsia"/>
        </w:rPr>
        <w:t xml:space="preserve"> KrSpace 有权提前终止本协议，收回办公场地。如</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提前收回办公场地或提前终止合同的，应至少提前三十（</w:t>
      </w:r>
      <w:r>
        <w:rPr>
          <w:rFonts w:asciiTheme="minorEastAsia" w:eastAsiaTheme="minorEastAsia" w:hAnsiTheme="minorEastAsia" w:cstheme="minorEastAsia"/>
        </w:rPr>
        <w:t>30</w:t>
      </w:r>
      <w:r>
        <w:rPr>
          <w:rFonts w:asciiTheme="minorEastAsia" w:eastAsiaTheme="minorEastAsia" w:hAnsiTheme="minorEastAsia" w:cstheme="minorEastAsia" w:hint="eastAsia"/>
        </w:rPr>
        <w:t>）日通知，贵方应按照通知时间搬离，</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退还服务保证金、已付但未发生的服务费。</w:t>
      </w:r>
    </w:p>
    <w:p w14:paraId="25F95F51"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5.6</w:t>
      </w:r>
      <w:r>
        <w:rPr>
          <w:rFonts w:asciiTheme="minorEastAsia" w:eastAsiaTheme="minorEastAsia" w:hAnsiTheme="minorEastAsia" w:cstheme="minorEastAsia" w:hint="eastAsia"/>
        </w:rPr>
        <w:t>服务保证金</w:t>
      </w:r>
    </w:p>
    <w:p w14:paraId="6ACA5B8C"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5.6.1</w:t>
      </w:r>
      <w:r>
        <w:rPr>
          <w:rFonts w:asciiTheme="minorEastAsia" w:eastAsiaTheme="minorEastAsia" w:hAnsiTheme="minorEastAsia" w:cstheme="minorEastAsia" w:hint="eastAsia"/>
        </w:rPr>
        <w:t>服务保证金将作为贵方履行本协议项下所有义务的保证金，而非用于抵扣应付费用的准备金。若贵方欠付我方其他费用，贵方不得将该等费用从服务保证金中扣除，而须另行支付该等费用。</w:t>
      </w:r>
    </w:p>
    <w:p w14:paraId="702701BE" w14:textId="77777777" w:rsidR="006C14F9" w:rsidRDefault="002A50AF">
      <w:pPr>
        <w:rPr>
          <w:rFonts w:asciiTheme="minorEastAsia" w:eastAsiaTheme="minorEastAsia" w:hAnsiTheme="minorEastAsia" w:cstheme="minorEastAsia"/>
          <w:u w:val="single"/>
        </w:rPr>
      </w:pPr>
      <w:r>
        <w:rPr>
          <w:rFonts w:asciiTheme="minorEastAsia" w:eastAsiaTheme="minorEastAsia" w:hAnsiTheme="minorEastAsia" w:cstheme="minorEastAsia"/>
        </w:rPr>
        <w:t>5.6.2</w:t>
      </w:r>
      <w:r>
        <w:rPr>
          <w:rFonts w:asciiTheme="minorEastAsia" w:eastAsiaTheme="minorEastAsia" w:hAnsiTheme="minorEastAsia" w:cstheme="minorEastAsia" w:hint="eastAsia"/>
        </w:rPr>
        <w:t>在</w:t>
      </w:r>
      <w:r>
        <w:rPr>
          <w:rFonts w:asciiTheme="minorEastAsia" w:eastAsiaTheme="minorEastAsia" w:hAnsiTheme="minorEastAsia" w:cstheme="minorEastAsia" w:hint="eastAsia"/>
          <w:u w:val="single"/>
        </w:rPr>
        <w:t>（</w:t>
      </w:r>
      <w:r>
        <w:rPr>
          <w:rFonts w:asciiTheme="minorEastAsia" w:eastAsiaTheme="minorEastAsia" w:hAnsiTheme="minorEastAsia" w:cstheme="minorEastAsia"/>
          <w:u w:val="single"/>
        </w:rPr>
        <w:t>i</w:t>
      </w:r>
      <w:r>
        <w:rPr>
          <w:rFonts w:asciiTheme="minorEastAsia" w:eastAsiaTheme="minorEastAsia" w:hAnsiTheme="minorEastAsia" w:cstheme="minorEastAsia" w:hint="eastAsia"/>
          <w:u w:val="single"/>
        </w:rPr>
        <w:t>）本协议期满或正常终止及</w:t>
      </w:r>
      <w:r>
        <w:rPr>
          <w:rFonts w:asciiTheme="minorEastAsia" w:eastAsiaTheme="minorEastAsia" w:hAnsiTheme="minorEastAsia" w:cstheme="minorEastAsia" w:hint="eastAsia"/>
        </w:rPr>
        <w:t>（</w:t>
      </w:r>
      <w:r>
        <w:rPr>
          <w:rFonts w:asciiTheme="minorEastAsia" w:eastAsiaTheme="minorEastAsia" w:hAnsiTheme="minorEastAsia" w:cstheme="minorEastAsia"/>
        </w:rPr>
        <w:t>ii</w:t>
      </w:r>
      <w:r>
        <w:rPr>
          <w:rFonts w:asciiTheme="minorEastAsia" w:eastAsiaTheme="minorEastAsia" w:hAnsiTheme="minorEastAsia" w:cstheme="minorEastAsia" w:hint="eastAsia"/>
        </w:rPr>
        <w:t>）贵方向我方提供账户信息之日（以两者中较晚者为准）起三十（</w:t>
      </w:r>
      <w:r>
        <w:rPr>
          <w:rFonts w:asciiTheme="minorEastAsia" w:eastAsiaTheme="minorEastAsia" w:hAnsiTheme="minorEastAsia" w:cstheme="minorEastAsia"/>
        </w:rPr>
        <w:t>30</w:t>
      </w:r>
      <w:r>
        <w:rPr>
          <w:rFonts w:asciiTheme="minorEastAsia" w:eastAsiaTheme="minorEastAsia" w:hAnsiTheme="minorEastAsia" w:cstheme="minorEastAsia" w:hint="eastAsia"/>
        </w:rPr>
        <w:t>）天内，</w:t>
      </w:r>
      <w:r>
        <w:rPr>
          <w:rFonts w:asciiTheme="minorEastAsia" w:eastAsiaTheme="minorEastAsia" w:hAnsiTheme="minorEastAsia" w:cstheme="minorEastAsia" w:hint="eastAsia"/>
          <w:u w:val="single"/>
        </w:rPr>
        <w:t>我方将在如下条件：a.贵方腾空清理自有物品后返还办公场地；b.结清所有应支付款项；c.注册地址迁出或注销（如有）；d.不存在尚未解决的争议或者纠纷等条件同时满足的情况下，向贵方退还服务保证金余额。如保证金不足抵扣未结清费用或者赔偿 KrSpace 实际损失的， KrSpace 有权向贵方追索不足部分。</w:t>
      </w:r>
    </w:p>
    <w:p w14:paraId="237AC7D7"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5.7</w:t>
      </w:r>
      <w:r>
        <w:rPr>
          <w:rFonts w:asciiTheme="minorEastAsia" w:eastAsiaTheme="minorEastAsia" w:hAnsiTheme="minorEastAsia" w:cstheme="minorEastAsia" w:hint="eastAsia"/>
        </w:rPr>
        <w:t>移除财产。贵方应在本协议终止或到期前，将贵方、贵方成员、贵方访客或贵方成员访客的财产从办公场地和场所中移除。</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 xml:space="preserve">有权在向贵方发出通知后，处置在本协议终止或到期后遗留在办公场地或场所中的任何财产，且没有存放该等财产的任何义务。贵方应放弃就该等财产或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对该等财产的处置提出任何索赔或要求的权利。贵方应负责支付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因移除和处理上述财产而合理产生的任何费用。本协议终止或到期后，</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不再转交或为贵方保留信件或其他包裹。</w:t>
      </w:r>
    </w:p>
    <w:p w14:paraId="385159A6"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5.8</w:t>
      </w:r>
      <w:r>
        <w:rPr>
          <w:rFonts w:asciiTheme="minorEastAsia" w:eastAsiaTheme="minorEastAsia" w:hAnsiTheme="minorEastAsia" w:cstheme="minorEastAsia" w:hint="eastAsia"/>
        </w:rPr>
        <w:t>注销注册地址</w:t>
      </w:r>
    </w:p>
    <w:p w14:paraId="23E90747" w14:textId="77777777" w:rsidR="006C14F9" w:rsidRDefault="002A50AF">
      <w:pPr>
        <w:rPr>
          <w:rFonts w:ascii="宋体" w:hAnsi="宋体" w:cs="Arial"/>
          <w:kern w:val="0"/>
          <w:sz w:val="20"/>
          <w:szCs w:val="20"/>
        </w:rPr>
      </w:pPr>
      <w:r>
        <w:rPr>
          <w:rFonts w:asciiTheme="minorEastAsia" w:eastAsiaTheme="minorEastAsia" w:hAnsiTheme="minorEastAsia" w:cstheme="minorEastAsia"/>
        </w:rPr>
        <w:t>5.8.1</w:t>
      </w:r>
      <w:r>
        <w:rPr>
          <w:rFonts w:asciiTheme="minorEastAsia" w:eastAsiaTheme="minorEastAsia" w:hAnsiTheme="minorEastAsia" w:cstheme="minorEastAsia" w:hint="eastAsia"/>
        </w:rPr>
        <w:t>除非获得</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事先书面同意，贵方不得将</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提供的地址作为贵方注册地址。</w:t>
      </w:r>
    </w:p>
    <w:p w14:paraId="3DC8FDB1"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5.8.2</w:t>
      </w:r>
      <w:r>
        <w:rPr>
          <w:rFonts w:asciiTheme="minorEastAsia" w:eastAsiaTheme="minorEastAsia" w:hAnsiTheme="minorEastAsia" w:cstheme="minorEastAsia" w:hint="eastAsia"/>
        </w:rPr>
        <w:t>若贵方在获得</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书面同意后将</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提供的地址作为贵方注册地址则在本协议终止前或到期前</w:t>
      </w:r>
      <w:r>
        <w:rPr>
          <w:rFonts w:asciiTheme="minorEastAsia" w:eastAsiaTheme="minorEastAsia" w:hAnsiTheme="minorEastAsia" w:cstheme="minorEastAsia"/>
        </w:rPr>
        <w:t>30</w:t>
      </w:r>
      <w:r>
        <w:rPr>
          <w:rFonts w:asciiTheme="minorEastAsia" w:eastAsiaTheme="minorEastAsia" w:hAnsiTheme="minorEastAsia" w:cstheme="minorEastAsia" w:hint="eastAsia"/>
        </w:rPr>
        <w:t xml:space="preserve">天内，贵方应向当地主管机关（包括当地工商行政管理局）办理地址注销手续，并向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提供变更后的营业执照正本，供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审查核证。</w:t>
      </w:r>
    </w:p>
    <w:p w14:paraId="62B95367" w14:textId="77777777" w:rsidR="006C14F9" w:rsidRDefault="002A50AF">
      <w:pPr>
        <w:rPr>
          <w:rFonts w:asciiTheme="minorEastAsia" w:eastAsiaTheme="minorEastAsia" w:hAnsiTheme="minorEastAsia" w:cstheme="minorEastAsia"/>
          <w:u w:val="single"/>
        </w:rPr>
      </w:pPr>
      <w:r>
        <w:rPr>
          <w:rFonts w:asciiTheme="minorEastAsia" w:eastAsiaTheme="minorEastAsia" w:hAnsiTheme="minorEastAsia" w:cstheme="minorEastAsia"/>
        </w:rPr>
        <w:t>5.8.3</w:t>
      </w:r>
      <w:r>
        <w:rPr>
          <w:rFonts w:asciiTheme="minorEastAsia" w:eastAsiaTheme="minorEastAsia" w:hAnsiTheme="minorEastAsia" w:cstheme="minorEastAsia" w:hint="eastAsia"/>
        </w:rPr>
        <w:t>若贵方未在本协议终止前或期限届满前</w:t>
      </w:r>
      <w:r>
        <w:rPr>
          <w:rFonts w:asciiTheme="minorEastAsia" w:eastAsiaTheme="minorEastAsia" w:hAnsiTheme="minorEastAsia" w:cstheme="minorEastAsia"/>
        </w:rPr>
        <w:t>30</w:t>
      </w:r>
      <w:r>
        <w:rPr>
          <w:rFonts w:asciiTheme="minorEastAsia" w:eastAsiaTheme="minorEastAsia" w:hAnsiTheme="minorEastAsia" w:cstheme="minorEastAsia" w:hint="eastAsia"/>
        </w:rPr>
        <w:t>天内，提供变更后的营业执照作为注册地址变更/注销证据的：（</w:t>
      </w:r>
      <w:r>
        <w:rPr>
          <w:rFonts w:asciiTheme="minorEastAsia" w:eastAsiaTheme="minorEastAsia" w:hAnsiTheme="minorEastAsia" w:cstheme="minorEastAsia"/>
        </w:rPr>
        <w:t>1</w:t>
      </w:r>
      <w:r>
        <w:rPr>
          <w:rFonts w:asciiTheme="minorEastAsia" w:eastAsiaTheme="minorEastAsia" w:hAnsiTheme="minorEastAsia" w:cstheme="minorEastAsia" w:hint="eastAsia"/>
        </w:rPr>
        <w:t>）则贵方已经交纳的保证金（包括服务保证金和注册保证金），</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不予退还；</w:t>
      </w:r>
      <w:r>
        <w:rPr>
          <w:rFonts w:asciiTheme="minorEastAsia" w:eastAsiaTheme="minorEastAsia" w:hAnsiTheme="minorEastAsia" w:cstheme="minorEastAsia" w:hint="eastAsia"/>
          <w:u w:val="single"/>
        </w:rPr>
        <w:t>且（</w:t>
      </w:r>
      <w:r>
        <w:rPr>
          <w:rFonts w:asciiTheme="minorEastAsia" w:eastAsiaTheme="minorEastAsia" w:hAnsiTheme="minorEastAsia" w:cstheme="minorEastAsia"/>
          <w:u w:val="single"/>
        </w:rPr>
        <w:t>2</w:t>
      </w:r>
      <w:r>
        <w:rPr>
          <w:rFonts w:asciiTheme="minorEastAsia" w:eastAsiaTheme="minorEastAsia" w:hAnsiTheme="minorEastAsia" w:cstheme="minorEastAsia" w:hint="eastAsia"/>
          <w:u w:val="single"/>
        </w:rPr>
        <w:t>）则每延迟一个日历月（不满一个日历月，按一个日历月计），贵方同意支付相当于会员服务费以下百分比的违约金：第一个完整日历月（不满一个日历月，按一个日历月计），</w:t>
      </w:r>
      <w:r>
        <w:rPr>
          <w:rFonts w:asciiTheme="minorEastAsia" w:eastAsiaTheme="minorEastAsia" w:hAnsiTheme="minorEastAsia" w:cstheme="minorEastAsia"/>
          <w:u w:val="single"/>
        </w:rPr>
        <w:t>50%</w:t>
      </w:r>
      <w:r>
        <w:rPr>
          <w:rFonts w:asciiTheme="minorEastAsia" w:eastAsiaTheme="minorEastAsia" w:hAnsiTheme="minorEastAsia" w:cstheme="minorEastAsia" w:hint="eastAsia"/>
          <w:u w:val="single"/>
        </w:rPr>
        <w:t>；第二个日历月，</w:t>
      </w:r>
      <w:r>
        <w:rPr>
          <w:rFonts w:asciiTheme="minorEastAsia" w:eastAsiaTheme="minorEastAsia" w:hAnsiTheme="minorEastAsia" w:cstheme="minorEastAsia"/>
          <w:u w:val="single"/>
        </w:rPr>
        <w:t>100%</w:t>
      </w:r>
      <w:r>
        <w:rPr>
          <w:rFonts w:asciiTheme="minorEastAsia" w:eastAsiaTheme="minorEastAsia" w:hAnsiTheme="minorEastAsia" w:cstheme="minorEastAsia" w:hint="eastAsia"/>
          <w:u w:val="single"/>
        </w:rPr>
        <w:t>；第三个日历月及其后各日历月，</w:t>
      </w:r>
      <w:r>
        <w:rPr>
          <w:rFonts w:asciiTheme="minorEastAsia" w:eastAsiaTheme="minorEastAsia" w:hAnsiTheme="minorEastAsia" w:cstheme="minorEastAsia"/>
          <w:u w:val="single"/>
        </w:rPr>
        <w:t>150%</w:t>
      </w:r>
      <w:r>
        <w:rPr>
          <w:rFonts w:asciiTheme="minorEastAsia" w:eastAsiaTheme="minorEastAsia" w:hAnsiTheme="minorEastAsia" w:cstheme="minorEastAsia" w:hint="eastAsia"/>
          <w:u w:val="single"/>
        </w:rPr>
        <w:t>；且</w:t>
      </w:r>
      <w:r>
        <w:rPr>
          <w:rFonts w:asciiTheme="minorEastAsia" w:eastAsiaTheme="minorEastAsia" w:hAnsiTheme="minorEastAsia" w:cstheme="minorEastAsia"/>
          <w:u w:val="single"/>
        </w:rPr>
        <w:t>KrSpace</w:t>
      </w:r>
      <w:r>
        <w:rPr>
          <w:rFonts w:asciiTheme="minorEastAsia" w:eastAsiaTheme="minorEastAsia" w:hAnsiTheme="minorEastAsia" w:cstheme="minorEastAsia" w:hint="eastAsia"/>
          <w:u w:val="single"/>
        </w:rPr>
        <w:t xml:space="preserve"> 有权在贵方已经交纳的服务保证金中进行扣除或另行向贵方收取。如上述（</w:t>
      </w:r>
      <w:r>
        <w:rPr>
          <w:rFonts w:asciiTheme="minorEastAsia" w:eastAsiaTheme="minorEastAsia" w:hAnsiTheme="minorEastAsia" w:cstheme="minorEastAsia"/>
          <w:u w:val="single"/>
        </w:rPr>
        <w:t>1</w:t>
      </w:r>
      <w:r>
        <w:rPr>
          <w:rFonts w:asciiTheme="minorEastAsia" w:eastAsiaTheme="minorEastAsia" w:hAnsiTheme="minorEastAsia" w:cstheme="minorEastAsia" w:hint="eastAsia"/>
          <w:u w:val="single"/>
        </w:rPr>
        <w:t>）</w:t>
      </w:r>
      <w:r>
        <w:rPr>
          <w:rFonts w:asciiTheme="minorEastAsia" w:eastAsiaTheme="minorEastAsia" w:hAnsiTheme="minorEastAsia" w:cstheme="minorEastAsia"/>
          <w:u w:val="single"/>
        </w:rPr>
        <w:t>-</w:t>
      </w:r>
      <w:r>
        <w:rPr>
          <w:rFonts w:asciiTheme="minorEastAsia" w:eastAsiaTheme="minorEastAsia" w:hAnsiTheme="minorEastAsia" w:cstheme="minorEastAsia" w:hint="eastAsia"/>
          <w:u w:val="single"/>
        </w:rPr>
        <w:t xml:space="preserve">（2）的措施无法弥补 </w:t>
      </w:r>
      <w:r>
        <w:rPr>
          <w:rFonts w:asciiTheme="minorEastAsia" w:eastAsiaTheme="minorEastAsia" w:hAnsiTheme="minorEastAsia" w:cstheme="minorEastAsia"/>
          <w:u w:val="single"/>
        </w:rPr>
        <w:t>KrSpace</w:t>
      </w:r>
      <w:r>
        <w:rPr>
          <w:rFonts w:asciiTheme="minorEastAsia" w:eastAsiaTheme="minorEastAsia" w:hAnsiTheme="minorEastAsia" w:cstheme="minorEastAsia" w:hint="eastAsia"/>
          <w:u w:val="single"/>
        </w:rPr>
        <w:t xml:space="preserve"> 遭受的损失的，KrSpace有权进一步向贵方追索不足部分。同时，</w:t>
      </w:r>
      <w:r>
        <w:rPr>
          <w:rFonts w:asciiTheme="minorEastAsia" w:eastAsiaTheme="minorEastAsia" w:hAnsiTheme="minorEastAsia" w:cstheme="minorEastAsia"/>
          <w:u w:val="single"/>
        </w:rPr>
        <w:t>KrSpace</w:t>
      </w:r>
      <w:r>
        <w:rPr>
          <w:rFonts w:asciiTheme="minorEastAsia" w:eastAsiaTheme="minorEastAsia" w:hAnsiTheme="minorEastAsia" w:cstheme="minorEastAsia" w:hint="eastAsia"/>
          <w:u w:val="single"/>
        </w:rPr>
        <w:t xml:space="preserve"> 有权向注册地址所在行政机关进行举报。</w:t>
      </w:r>
    </w:p>
    <w:p w14:paraId="7AC18A07"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5.8.4</w:t>
      </w:r>
      <w:r>
        <w:rPr>
          <w:rFonts w:asciiTheme="minorEastAsia" w:eastAsiaTheme="minorEastAsia" w:hAnsiTheme="minorEastAsia" w:cstheme="minorEastAsia" w:hint="eastAsia"/>
        </w:rPr>
        <w:t>贵方应合法经营、照章纳税，否则，</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 xml:space="preserve">有权提前解除本协议，收回办公场地，贵方已经交纳的保证金(含服务保证金和注册保证金)不予退还。保证金(含服务保证金和注册保证金)无法弥补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遭受的实际损失的，KrSpace有权进一步向贵方追索不足部分。</w:t>
      </w:r>
    </w:p>
    <w:p w14:paraId="6DD93928" w14:textId="77777777" w:rsidR="006C14F9" w:rsidRDefault="006C14F9">
      <w:pPr>
        <w:rPr>
          <w:rFonts w:asciiTheme="minorEastAsia" w:eastAsiaTheme="minorEastAsia" w:hAnsiTheme="minorEastAsia" w:cstheme="minorEastAsia"/>
        </w:rPr>
      </w:pPr>
    </w:p>
    <w:p w14:paraId="4172B53B"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b/>
          <w:bCs/>
        </w:rPr>
        <w:t>6.用房规则。</w:t>
      </w:r>
    </w:p>
    <w:p w14:paraId="689F8274" w14:textId="77777777" w:rsidR="006C14F9" w:rsidRDefault="002A50AF">
      <w:pPr>
        <w:rPr>
          <w:rFonts w:ascii="宋体" w:hAnsi="宋体" w:cs="Arial"/>
          <w:kern w:val="0"/>
          <w:sz w:val="20"/>
          <w:szCs w:val="20"/>
        </w:rPr>
      </w:pPr>
      <w:r>
        <w:rPr>
          <w:rFonts w:asciiTheme="minorEastAsia" w:eastAsiaTheme="minorEastAsia" w:hAnsiTheme="minorEastAsia" w:cstheme="minorEastAsia"/>
        </w:rPr>
        <w:t>6.1</w:t>
      </w:r>
      <w:r>
        <w:rPr>
          <w:rFonts w:asciiTheme="minorEastAsia" w:eastAsiaTheme="minorEastAsia" w:hAnsiTheme="minorEastAsia" w:cstheme="minorEastAsia" w:hint="eastAsia"/>
        </w:rPr>
        <w:t xml:space="preserve"> 除贵方使用的办公场所适用的规则、政策和</w:t>
      </w:r>
      <w:r>
        <w:rPr>
          <w:rFonts w:asciiTheme="minorEastAsia" w:eastAsiaTheme="minorEastAsia" w:hAnsiTheme="minorEastAsia" w:cstheme="minorEastAsia"/>
        </w:rPr>
        <w:t>/</w:t>
      </w:r>
      <w:r>
        <w:rPr>
          <w:rFonts w:asciiTheme="minorEastAsia" w:eastAsiaTheme="minorEastAsia" w:hAnsiTheme="minorEastAsia" w:cstheme="minorEastAsia" w:hint="eastAsia"/>
        </w:rPr>
        <w:t>或程序外，贵方确认并同意：</w:t>
      </w:r>
    </w:p>
    <w:p w14:paraId="4A5C9D2B"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lastRenderedPageBreak/>
        <w:t>6.1.1</w:t>
      </w:r>
      <w:r>
        <w:rPr>
          <w:rFonts w:asciiTheme="minorEastAsia" w:eastAsiaTheme="minorEastAsia" w:hAnsiTheme="minorEastAsia" w:cstheme="minorEastAsia" w:hint="eastAsia"/>
        </w:rPr>
        <w:t>用于实际访问场所或办公场地的钥匙、门卡等物品始终为</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财产。贵方应促使贵方会员爱护</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财产。因该等财产遗失、被盗或遭破坏而产生的重置费用应由贵方承担；</w:t>
      </w:r>
    </w:p>
    <w:p w14:paraId="5E064C37"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6.1.2</w:t>
      </w:r>
      <w:r>
        <w:rPr>
          <w:rFonts w:asciiTheme="minorEastAsia" w:eastAsiaTheme="minorEastAsia" w:hAnsiTheme="minorEastAsia" w:cstheme="minorEastAsia" w:hint="eastAsia"/>
        </w:rPr>
        <w:t>若贵方联系方式或付款信息发生任何变更，应立即通知</w:t>
      </w:r>
      <w:r>
        <w:rPr>
          <w:rFonts w:asciiTheme="minorEastAsia" w:eastAsiaTheme="minorEastAsia" w:hAnsiTheme="minorEastAsia" w:cstheme="minorEastAsia"/>
        </w:rPr>
        <w:t xml:space="preserve"> KrSpace</w:t>
      </w:r>
      <w:r>
        <w:rPr>
          <w:rFonts w:asciiTheme="minorEastAsia" w:eastAsiaTheme="minorEastAsia" w:hAnsiTheme="minorEastAsia" w:cstheme="minorEastAsia" w:hint="eastAsia"/>
        </w:rPr>
        <w:t>；</w:t>
      </w:r>
    </w:p>
    <w:p w14:paraId="32A6D2C4"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6.1.3</w:t>
      </w:r>
      <w:r>
        <w:rPr>
          <w:rFonts w:asciiTheme="minorEastAsia" w:eastAsiaTheme="minorEastAsia" w:hAnsiTheme="minorEastAsia" w:cstheme="minorEastAsia" w:hint="eastAsia"/>
        </w:rPr>
        <w:t>若</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的服务或费用发生任何变更或其他信息发生任何更新，</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将向贵方提供的电子邮箱发送电子邮件或者书面通知。贵方应负责查收该等邮件</w:t>
      </w:r>
      <w:r>
        <w:rPr>
          <w:rFonts w:asciiTheme="minorEastAsia" w:eastAsiaTheme="minorEastAsia" w:hAnsiTheme="minorEastAsia" w:cstheme="minorEastAsia"/>
        </w:rPr>
        <w:t>/</w:t>
      </w:r>
      <w:r>
        <w:rPr>
          <w:rFonts w:asciiTheme="minorEastAsia" w:eastAsiaTheme="minorEastAsia" w:hAnsiTheme="minorEastAsia" w:cstheme="minorEastAsia" w:hint="eastAsia"/>
        </w:rPr>
        <w:t>函件，确保贵方会员知悉相关变更；</w:t>
      </w:r>
    </w:p>
    <w:p w14:paraId="44F07B8D"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6.1.4</w:t>
      </w:r>
      <w:r>
        <w:rPr>
          <w:rFonts w:asciiTheme="minorEastAsia" w:eastAsiaTheme="minorEastAsia" w:hAnsiTheme="minorEastAsia" w:cstheme="minorEastAsia" w:hint="eastAsia"/>
        </w:rPr>
        <w:t>提供给贵方使用的推车、手推车及其他搬运工具均不得在客梯内使用，除非</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酌情批准该等使用；</w:t>
      </w:r>
    </w:p>
    <w:p w14:paraId="58C09B99"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6.1.5</w:t>
      </w:r>
      <w:r>
        <w:rPr>
          <w:rFonts w:asciiTheme="minorEastAsia" w:eastAsiaTheme="minorEastAsia" w:hAnsiTheme="minorEastAsia" w:cstheme="minorEastAsia" w:hint="eastAsia"/>
        </w:rPr>
        <w:t>贵方所有会员均已至少年满十八周岁；</w:t>
      </w:r>
    </w:p>
    <w:p w14:paraId="701E3271"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6.1.6</w:t>
      </w:r>
      <w:r>
        <w:rPr>
          <w:rFonts w:asciiTheme="minorEastAsia" w:eastAsiaTheme="minorEastAsia" w:hAnsiTheme="minorEastAsia" w:cstheme="minorEastAsia" w:hint="eastAsia"/>
        </w:rPr>
        <w:t>贵方应全面负责确保在办公场地及办公大楼内:a.未达法定饮酒年龄的会员或</w:t>
      </w:r>
      <w:r>
        <w:rPr>
          <w:rFonts w:asciiTheme="minorEastAsia" w:eastAsiaTheme="minorEastAsia" w:hAnsiTheme="minorEastAsia" w:cstheme="minorEastAsia"/>
        </w:rPr>
        <w:t>访客</w:t>
      </w:r>
      <w:r>
        <w:rPr>
          <w:rFonts w:asciiTheme="minorEastAsia" w:eastAsiaTheme="minorEastAsia" w:hAnsiTheme="minorEastAsia" w:cstheme="minorEastAsia" w:hint="eastAsia"/>
        </w:rPr>
        <w:t>不得饮酒；b.</w:t>
      </w:r>
      <w:r>
        <w:rPr>
          <w:rFonts w:asciiTheme="minorEastAsia" w:eastAsiaTheme="minorEastAsia" w:hAnsiTheme="minorEastAsia" w:cstheme="minorEastAsia"/>
        </w:rPr>
        <w:t>贵方所有成员及访客禁止吸烟。</w:t>
      </w:r>
    </w:p>
    <w:p w14:paraId="51820E8A"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6.1.7</w:t>
      </w:r>
      <w:r>
        <w:rPr>
          <w:rFonts w:asciiTheme="minorEastAsia" w:eastAsiaTheme="minorEastAsia" w:hAnsiTheme="minorEastAsia" w:cstheme="minorEastAsia" w:hint="eastAsia"/>
        </w:rPr>
        <w:t>除</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另有指示外，公共空间应由</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所有会员公司、会员及访客共享，仅作临时办公使用，不得作为连续、日常的工作场地；</w:t>
      </w:r>
    </w:p>
    <w:p w14:paraId="057496C8"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6.1.8</w:t>
      </w:r>
      <w:r>
        <w:rPr>
          <w:rFonts w:asciiTheme="minorEastAsia" w:eastAsiaTheme="minorEastAsia" w:hAnsiTheme="minorEastAsia" w:cstheme="minorEastAsia" w:hint="eastAsia"/>
        </w:rPr>
        <w:t>贵方在场所内举办任何活动之前，应向</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发出合理通知，并完成所需的全部手续；</w:t>
      </w:r>
    </w:p>
    <w:p w14:paraId="64C9378B"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6.1.9</w:t>
      </w:r>
      <w:r>
        <w:rPr>
          <w:rFonts w:asciiTheme="minorEastAsia" w:eastAsiaTheme="minorEastAsia" w:hAnsiTheme="minorEastAsia" w:cstheme="minorEastAsia" w:hint="eastAsia"/>
        </w:rPr>
        <w:t>贵方应对贵方办公场地正常磨损以外的损害负责；</w:t>
      </w:r>
    </w:p>
    <w:p w14:paraId="1664B4E0"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6.1.10</w:t>
      </w:r>
      <w:r>
        <w:rPr>
          <w:rFonts w:asciiTheme="minorEastAsia" w:eastAsiaTheme="minorEastAsia" w:hAnsiTheme="minorEastAsia" w:cstheme="minorEastAsia" w:hint="eastAsia"/>
        </w:rPr>
        <w:t>未事先经</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 xml:space="preserve">书面批准，贵方不得对办公场地作任何结构或非结构性改造或在办公场地安装墙壁附着物、家具或天线。若贵方违反此条，须在我方书面通知的期限内改正并恢复原状，否则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有权终止本协议，并没收保证金，并有权进一步追索我方的损失。</w:t>
      </w:r>
    </w:p>
    <w:p w14:paraId="307BC600"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6.1.11</w:t>
      </w:r>
      <w:r>
        <w:rPr>
          <w:rFonts w:asciiTheme="minorEastAsia" w:eastAsiaTheme="minorEastAsia" w:hAnsiTheme="minorEastAsia" w:cstheme="minorEastAsia" w:hint="eastAsia"/>
        </w:rPr>
        <w:t>贵方与贵方会员的计算机、平板电脑、移动设备和其他电子设备应：（</w:t>
      </w:r>
      <w:r>
        <w:rPr>
          <w:rFonts w:asciiTheme="minorEastAsia" w:eastAsiaTheme="minorEastAsia" w:hAnsiTheme="minorEastAsia" w:cstheme="minorEastAsia"/>
        </w:rPr>
        <w:t>i</w:t>
      </w:r>
      <w:r>
        <w:rPr>
          <w:rFonts w:asciiTheme="minorEastAsia" w:eastAsiaTheme="minorEastAsia" w:hAnsiTheme="minorEastAsia" w:cstheme="minorEastAsia" w:hint="eastAsia"/>
        </w:rPr>
        <w:t>）更新到最新版本；及（</w:t>
      </w:r>
      <w:r>
        <w:rPr>
          <w:rFonts w:asciiTheme="minorEastAsia" w:eastAsiaTheme="minorEastAsia" w:hAnsiTheme="minorEastAsia" w:cstheme="minorEastAsia"/>
        </w:rPr>
        <w:t>ii</w:t>
      </w:r>
      <w:r>
        <w:rPr>
          <w:rFonts w:asciiTheme="minorEastAsia" w:eastAsiaTheme="minorEastAsia" w:hAnsiTheme="minorEastAsia" w:cstheme="minorEastAsia" w:hint="eastAsia"/>
        </w:rPr>
        <w:t>）不含有任何恶意软件、病毒、间谍软件、蠕虫、木马或旨在执行恶意、敌意和</w:t>
      </w:r>
      <w:r>
        <w:rPr>
          <w:rFonts w:asciiTheme="minorEastAsia" w:eastAsiaTheme="minorEastAsia" w:hAnsiTheme="minorEastAsia" w:cstheme="minorEastAsia"/>
        </w:rPr>
        <w:t>/</w:t>
      </w:r>
      <w:r>
        <w:rPr>
          <w:rFonts w:asciiTheme="minorEastAsia" w:eastAsiaTheme="minorEastAsia" w:hAnsiTheme="minorEastAsia" w:cstheme="minorEastAsia" w:hint="eastAsia"/>
        </w:rPr>
        <w:t xml:space="preserve">或入侵性操作的任何程序。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有权从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网络中移除对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网络或用户造成威胁的任何设备，直至威胁被去除为止；</w:t>
      </w:r>
    </w:p>
    <w:p w14:paraId="1767B290"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6.1.12</w:t>
      </w:r>
      <w:r>
        <w:rPr>
          <w:rFonts w:asciiTheme="minorEastAsia" w:eastAsiaTheme="minorEastAsia" w:hAnsiTheme="minorEastAsia" w:cstheme="minorEastAsia" w:hint="eastAsia"/>
        </w:rPr>
        <w:t>贵方同意</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非排他并不可转让地：a.在</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官网面向公众的</w:t>
      </w:r>
      <w:r>
        <w:rPr>
          <w:rFonts w:asciiTheme="minorEastAsia" w:eastAsiaTheme="minorEastAsia" w:hAnsiTheme="minorEastAsia" w:cstheme="minorEastAsia"/>
        </w:rPr>
        <w:t>“</w:t>
      </w:r>
      <w:r>
        <w:rPr>
          <w:rFonts w:asciiTheme="minorEastAsia" w:eastAsiaTheme="minorEastAsia" w:hAnsiTheme="minorEastAsia" w:cstheme="minorEastAsia" w:hint="eastAsia"/>
        </w:rPr>
        <w:t>会员</w:t>
      </w:r>
      <w:r>
        <w:rPr>
          <w:rFonts w:asciiTheme="minorEastAsia" w:eastAsiaTheme="minorEastAsia" w:hAnsiTheme="minorEastAsia" w:cstheme="minorEastAsia"/>
        </w:rPr>
        <w:t>”</w:t>
      </w:r>
      <w:r>
        <w:rPr>
          <w:rFonts w:asciiTheme="minorEastAsia" w:eastAsiaTheme="minorEastAsia" w:hAnsiTheme="minorEastAsia" w:cstheme="minorEastAsia" w:hint="eastAsia"/>
        </w:rPr>
        <w:t>展示栏、视频和其他宣传材料中；b.办公大楼产权方、物业管理方要求进行信息披露等情形使用贵方名称和</w:t>
      </w:r>
      <w:r>
        <w:rPr>
          <w:rFonts w:asciiTheme="minorEastAsia" w:eastAsiaTheme="minorEastAsia" w:hAnsiTheme="minorEastAsia" w:cstheme="minorEastAsia"/>
        </w:rPr>
        <w:t>/</w:t>
      </w:r>
      <w:r>
        <w:rPr>
          <w:rFonts w:asciiTheme="minorEastAsia" w:eastAsiaTheme="minorEastAsia" w:hAnsiTheme="minorEastAsia" w:cstheme="minorEastAsia" w:hint="eastAsia"/>
        </w:rPr>
        <w:t xml:space="preserve">或标识，以标注贵方的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会员身份的行为。贵方保证贵方的标识不侵犯任何第三方的权利且贵方完全有义务提供该等同意（如需）。</w:t>
      </w:r>
    </w:p>
    <w:p w14:paraId="0039F983" w14:textId="77777777" w:rsidR="006C14F9" w:rsidRDefault="002A50AF">
      <w:pPr>
        <w:rPr>
          <w:rFonts w:ascii="宋体" w:hAnsi="宋体" w:cs="Arial"/>
          <w:kern w:val="0"/>
          <w:sz w:val="20"/>
          <w:szCs w:val="20"/>
        </w:rPr>
      </w:pPr>
      <w:r>
        <w:rPr>
          <w:rFonts w:asciiTheme="minorEastAsia" w:eastAsiaTheme="minorEastAsia" w:hAnsiTheme="minorEastAsia" w:cstheme="minorEastAsia"/>
        </w:rPr>
        <w:t>6.1.13</w:t>
      </w:r>
      <w:r>
        <w:rPr>
          <w:rFonts w:asciiTheme="minorEastAsia" w:eastAsiaTheme="minorEastAsia" w:hAnsiTheme="minorEastAsia" w:cstheme="minorEastAsia" w:hint="eastAsia"/>
        </w:rPr>
        <w:t>贵方应负责确保贵方会员遵守所有用房规则。</w:t>
      </w:r>
    </w:p>
    <w:p w14:paraId="4B25B6BC"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6.2</w:t>
      </w:r>
      <w:r>
        <w:rPr>
          <w:rFonts w:asciiTheme="minorEastAsia" w:eastAsiaTheme="minorEastAsia" w:hAnsiTheme="minorEastAsia" w:cstheme="minorEastAsia" w:hint="eastAsia"/>
        </w:rPr>
        <w:t>会员不得：</w:t>
      </w:r>
    </w:p>
    <w:p w14:paraId="00E02138" w14:textId="77777777" w:rsidR="006C14F9" w:rsidRDefault="006C14F9">
      <w:pPr>
        <w:rPr>
          <w:rFonts w:ascii="宋体" w:hAnsi="宋体" w:cs="Arial"/>
          <w:b/>
          <w:bCs/>
          <w:i/>
          <w:iCs/>
          <w:kern w:val="0"/>
          <w:sz w:val="20"/>
          <w:szCs w:val="20"/>
        </w:rPr>
      </w:pPr>
    </w:p>
    <w:p w14:paraId="316717D1"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6.2.1</w:t>
      </w:r>
      <w:r>
        <w:rPr>
          <w:rFonts w:asciiTheme="minorEastAsia" w:eastAsiaTheme="minorEastAsia" w:hAnsiTheme="minorEastAsia" w:cstheme="minorEastAsia" w:hint="eastAsia"/>
        </w:rPr>
        <w:t>进行任何据合理预期可能对</w:t>
      </w:r>
      <w:r>
        <w:rPr>
          <w:rFonts w:asciiTheme="minorEastAsia" w:eastAsiaTheme="minorEastAsia" w:hAnsiTheme="minorEastAsia" w:cstheme="minorEastAsia"/>
        </w:rPr>
        <w:t xml:space="preserve"> KrSpace</w:t>
      </w:r>
      <w:r>
        <w:rPr>
          <w:rFonts w:asciiTheme="minorEastAsia" w:eastAsiaTheme="minorEastAsia" w:hAnsiTheme="minorEastAsia" w:cstheme="minorEastAsia" w:hint="eastAsia"/>
        </w:rPr>
        <w:t>、任何其他会员公司、</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或任何其他会员公司的员工、访客或财产（包括但不限于办公场地）产生破坏性或危险性的活动或导致允许这样的情况发生；</w:t>
      </w:r>
    </w:p>
    <w:p w14:paraId="5B0988CA"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6.2.2</w:t>
      </w:r>
      <w:r>
        <w:rPr>
          <w:rFonts w:asciiTheme="minorEastAsia" w:eastAsiaTheme="minorEastAsia" w:hAnsiTheme="minorEastAsia" w:cstheme="minorEastAsia" w:hint="eastAsia"/>
        </w:rPr>
        <w:t>使用服务、场地或办公场所或在社区进行或从事任何非法或冒犯性活动；</w:t>
      </w:r>
    </w:p>
    <w:p w14:paraId="17D186E3"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6.2.3</w:t>
      </w:r>
      <w:r>
        <w:rPr>
          <w:rFonts w:asciiTheme="minorEastAsia" w:eastAsiaTheme="minorEastAsia" w:hAnsiTheme="minorEastAsia" w:cstheme="minorEastAsia" w:hint="eastAsia"/>
        </w:rPr>
        <w:t>提供虚假身份信息；</w:t>
      </w:r>
    </w:p>
    <w:p w14:paraId="5C3077FF"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6.2.4</w:t>
      </w:r>
      <w:r>
        <w:rPr>
          <w:rFonts w:asciiTheme="minorEastAsia" w:eastAsiaTheme="minorEastAsia" w:hAnsiTheme="minorEastAsia" w:cstheme="minorEastAsia" w:hint="eastAsia"/>
        </w:rPr>
        <w:t>提取、复制或使用其他会员公司或其会员或访客的任何信息或知识产权，包括但不限于任何保密或专有信息、姓名、肖像、声音、商业名称、商标、服务标志、标识、商业外观、其他标识符号、其他知识产权或其修改或变更版本。本协议终止后，本条规定继续有效；</w:t>
      </w:r>
    </w:p>
    <w:p w14:paraId="4A78610E"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6.2.5</w:t>
      </w:r>
      <w:r>
        <w:rPr>
          <w:rFonts w:asciiTheme="minorEastAsia" w:eastAsiaTheme="minorEastAsia" w:hAnsiTheme="minorEastAsia" w:cstheme="minorEastAsia" w:hint="eastAsia"/>
        </w:rPr>
        <w:t>未经</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事先同意，为任何目的提取、复制或使用</w:t>
      </w:r>
      <w:r>
        <w:rPr>
          <w:rFonts w:asciiTheme="minorEastAsia" w:eastAsiaTheme="minorEastAsia" w:hAnsiTheme="minorEastAsia" w:cstheme="minorEastAsia"/>
        </w:rPr>
        <w:t>“KrSpace”</w:t>
      </w:r>
      <w:r>
        <w:rPr>
          <w:rFonts w:asciiTheme="minorEastAsia" w:eastAsiaTheme="minorEastAsia" w:hAnsiTheme="minorEastAsia" w:cstheme="minorEastAsia" w:hint="eastAsia"/>
        </w:rPr>
        <w:t>或</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任何其他商业名称、商标、服务标志、标识、商业外观、其他标识符号、其他知识产权或其修</w:t>
      </w:r>
      <w:r>
        <w:rPr>
          <w:rFonts w:asciiTheme="minorEastAsia" w:eastAsiaTheme="minorEastAsia" w:hAnsiTheme="minorEastAsia" w:cstheme="minorEastAsia" w:hint="eastAsia"/>
        </w:rPr>
        <w:lastRenderedPageBreak/>
        <w:t>改或变更版本，或为任何目的拍摄、复制或使用场所任何部分的任何照片或图片。本协议终止后，本条规定继续有效；</w:t>
      </w:r>
    </w:p>
    <w:p w14:paraId="073033C0"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6.2.6</w:t>
      </w:r>
      <w:r>
        <w:rPr>
          <w:rFonts w:asciiTheme="minorEastAsia" w:eastAsiaTheme="minorEastAsia" w:hAnsiTheme="minorEastAsia" w:cstheme="minorEastAsia" w:hint="eastAsia"/>
        </w:rPr>
        <w:t>将办公场地用作</w:t>
      </w:r>
      <w:r>
        <w:rPr>
          <w:rFonts w:asciiTheme="minorEastAsia" w:eastAsiaTheme="minorEastAsia" w:hAnsiTheme="minorEastAsia" w:cstheme="minorEastAsia"/>
        </w:rPr>
        <w:t>“</w:t>
      </w:r>
      <w:r>
        <w:rPr>
          <w:rFonts w:asciiTheme="minorEastAsia" w:eastAsiaTheme="minorEastAsia" w:hAnsiTheme="minorEastAsia" w:cstheme="minorEastAsia" w:hint="eastAsia"/>
        </w:rPr>
        <w:t>零售</w:t>
      </w:r>
      <w:r>
        <w:rPr>
          <w:rFonts w:asciiTheme="minorEastAsia" w:eastAsiaTheme="minorEastAsia" w:hAnsiTheme="minorEastAsia" w:cstheme="minorEastAsia"/>
        </w:rPr>
        <w:t>”</w:t>
      </w:r>
      <w:r>
        <w:rPr>
          <w:rFonts w:asciiTheme="minorEastAsia" w:eastAsiaTheme="minorEastAsia" w:hAnsiTheme="minorEastAsia" w:cstheme="minorEastAsia" w:hint="eastAsia"/>
        </w:rPr>
        <w:t>、</w:t>
      </w:r>
      <w:r>
        <w:rPr>
          <w:rFonts w:asciiTheme="minorEastAsia" w:eastAsiaTheme="minorEastAsia" w:hAnsiTheme="minorEastAsia" w:cstheme="minorEastAsia"/>
        </w:rPr>
        <w:t>“</w:t>
      </w:r>
      <w:r>
        <w:rPr>
          <w:rFonts w:asciiTheme="minorEastAsia" w:eastAsiaTheme="minorEastAsia" w:hAnsiTheme="minorEastAsia" w:cstheme="minorEastAsia" w:hint="eastAsia"/>
        </w:rPr>
        <w:t>医疗</w:t>
      </w:r>
      <w:r>
        <w:rPr>
          <w:rFonts w:asciiTheme="minorEastAsia" w:eastAsiaTheme="minorEastAsia" w:hAnsiTheme="minorEastAsia" w:cstheme="minorEastAsia"/>
        </w:rPr>
        <w:t>”“</w:t>
      </w:r>
      <w:r>
        <w:rPr>
          <w:rFonts w:asciiTheme="minorEastAsia" w:eastAsiaTheme="minorEastAsia" w:hAnsiTheme="minorEastAsia" w:cstheme="minorEastAsia" w:hint="eastAsia"/>
        </w:rPr>
        <w:t>教育</w:t>
      </w:r>
      <w:r>
        <w:rPr>
          <w:rFonts w:asciiTheme="minorEastAsia" w:eastAsiaTheme="minorEastAsia" w:hAnsiTheme="minorEastAsia" w:cstheme="minorEastAsia"/>
        </w:rPr>
        <w:t>”“</w:t>
      </w:r>
      <w:r>
        <w:rPr>
          <w:rFonts w:asciiTheme="minorEastAsia" w:eastAsiaTheme="minorEastAsia" w:hAnsiTheme="minorEastAsia" w:cstheme="minorEastAsia" w:hint="eastAsia"/>
        </w:rPr>
        <w:t>培训</w:t>
      </w:r>
      <w:r>
        <w:rPr>
          <w:rFonts w:asciiTheme="minorEastAsia" w:eastAsiaTheme="minorEastAsia" w:hAnsiTheme="minorEastAsia" w:cstheme="minorEastAsia"/>
        </w:rPr>
        <w:t>”</w:t>
      </w:r>
      <w:r>
        <w:rPr>
          <w:rFonts w:asciiTheme="minorEastAsia" w:eastAsiaTheme="minorEastAsia" w:hAnsiTheme="minorEastAsia" w:cstheme="minorEastAsia" w:hint="eastAsia"/>
        </w:rPr>
        <w:t>或其他公众频繁造访的用途；</w:t>
      </w:r>
    </w:p>
    <w:p w14:paraId="5F3E022C"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6.2.7</w:t>
      </w:r>
      <w:r>
        <w:rPr>
          <w:rFonts w:asciiTheme="minorEastAsia" w:eastAsiaTheme="minorEastAsia" w:hAnsiTheme="minorEastAsia" w:cstheme="minorEastAsia" w:hint="eastAsia"/>
        </w:rPr>
        <w:t>复制办公场地或场所的任何钥匙、门卡或其他门禁设备，或将任何钥匙或门卡出借、分享或转让给任何第三方，除非经</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事先授权；</w:t>
      </w:r>
    </w:p>
    <w:p w14:paraId="68E63F61"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6.2.</w:t>
      </w:r>
      <w:r>
        <w:rPr>
          <w:rFonts w:asciiTheme="minorEastAsia" w:eastAsiaTheme="minorEastAsia" w:hAnsiTheme="minorEastAsia" w:cstheme="minorEastAsia" w:hint="eastAsia"/>
        </w:rPr>
        <w:t>8在办公场地或场所任何区域内安装任何锁具，除非经</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事先授权；</w:t>
      </w:r>
    </w:p>
    <w:p w14:paraId="641A4D91"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6.2.</w:t>
      </w:r>
      <w:r>
        <w:rPr>
          <w:rFonts w:asciiTheme="minorEastAsia" w:eastAsiaTheme="minorEastAsia" w:hAnsiTheme="minorEastAsia" w:cstheme="minorEastAsia" w:hint="eastAsia"/>
        </w:rPr>
        <w:t>9在访客未作登记且未完成</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政策要求的任何其他手续的情况下，允许访客进入大楼。</w:t>
      </w:r>
    </w:p>
    <w:p w14:paraId="601EB201"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6.2.10携带任何武器或任何其他攻击性、危险、易燃或爆炸性材料至办公场地。</w:t>
      </w:r>
    </w:p>
    <w:p w14:paraId="149FB3A5" w14:textId="77777777" w:rsidR="006C14F9" w:rsidRDefault="006C14F9">
      <w:pPr>
        <w:rPr>
          <w:rFonts w:asciiTheme="minorEastAsia" w:eastAsiaTheme="minorEastAsia" w:hAnsiTheme="minorEastAsia" w:cstheme="minorEastAsia"/>
        </w:rPr>
      </w:pPr>
    </w:p>
    <w:p w14:paraId="4DBB8E44" w14:textId="77777777" w:rsidR="006C14F9" w:rsidRDefault="002A50AF">
      <w:pPr>
        <w:rPr>
          <w:rFonts w:asciiTheme="minorEastAsia" w:eastAsiaTheme="minorEastAsia" w:hAnsiTheme="minorEastAsia" w:cstheme="minorEastAsia"/>
          <w:b/>
          <w:bCs/>
        </w:rPr>
      </w:pPr>
      <w:r>
        <w:rPr>
          <w:rFonts w:asciiTheme="minorEastAsia" w:eastAsiaTheme="minorEastAsia" w:hAnsiTheme="minorEastAsia" w:cstheme="minorEastAsia"/>
          <w:b/>
          <w:bCs/>
        </w:rPr>
        <w:t>7.</w:t>
      </w:r>
      <w:r>
        <w:rPr>
          <w:rFonts w:asciiTheme="minorEastAsia" w:eastAsiaTheme="minorEastAsia" w:hAnsiTheme="minorEastAsia" w:cstheme="minorEastAsia" w:hint="eastAsia"/>
          <w:b/>
          <w:bCs/>
        </w:rPr>
        <w:t>其他约定</w:t>
      </w:r>
    </w:p>
    <w:p w14:paraId="2F4DB1ED"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7.1</w:t>
      </w:r>
      <w:r>
        <w:rPr>
          <w:rFonts w:asciiTheme="minorEastAsia" w:eastAsiaTheme="minorEastAsia" w:hAnsiTheme="minorEastAsia" w:cstheme="minorEastAsia" w:hint="eastAsia"/>
        </w:rPr>
        <w:t>信息技术。</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未就</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网络的安全性作出任何声明或保证。在贵方使用</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网络时，</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 xml:space="preserve">无法保证特定的可用程度。在使用打印机时，贵方需要在贵方计算机上安装适当的打印机驱动程序。此外，贵方可以要求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解决打印、互联网连接或其他方面的问题。</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在提供此类服务时，不对贵方设备的任何损害负责，前提是，</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不存在疏忽。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通过有线或无线网络连接向会员提供共享的网络访问。对于希望安装私人有线网络的会员，经 </w:t>
      </w:r>
      <w:r>
        <w:rPr>
          <w:rFonts w:asciiTheme="minorEastAsia" w:eastAsiaTheme="minorEastAsia" w:hAnsiTheme="minorEastAsia" w:cstheme="minorEastAsia"/>
        </w:rPr>
        <w:t>KrSpace IT</w:t>
      </w:r>
      <w:r>
        <w:rPr>
          <w:rFonts w:asciiTheme="minorEastAsia" w:eastAsiaTheme="minorEastAsia" w:hAnsiTheme="minorEastAsia" w:cstheme="minorEastAsia" w:hint="eastAsia"/>
        </w:rPr>
        <w:t>批准，</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允许贵方为独占访问和使用而安装防火墙设备且贵方对移除该安装负责。进行任何该等安装或移除之前，贵方应与 </w:t>
      </w:r>
      <w:r>
        <w:rPr>
          <w:rFonts w:asciiTheme="minorEastAsia" w:eastAsiaTheme="minorEastAsia" w:hAnsiTheme="minorEastAsia" w:cstheme="minorEastAsia"/>
        </w:rPr>
        <w:t>KrSpace IT</w:t>
      </w:r>
      <w:r>
        <w:rPr>
          <w:rFonts w:asciiTheme="minorEastAsia" w:eastAsiaTheme="minorEastAsia" w:hAnsiTheme="minorEastAsia" w:cstheme="minorEastAsia" w:hint="eastAsia"/>
        </w:rPr>
        <w:t xml:space="preserve">团队合作、讨论该安装或移除的实际设置、适当时间、方式和方法及该要求可能产生的额外费用。如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因该安装或移除产生相关费用且贵方未另行支付，</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应从服务预付费中扣除该费用。贵方还应承担因贵方私人安装有线网络产生的相关月度费用。</w:t>
      </w:r>
    </w:p>
    <w:p w14:paraId="52AFA82A"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7.2</w:t>
      </w:r>
      <w:r>
        <w:rPr>
          <w:rFonts w:asciiTheme="minorEastAsia" w:eastAsiaTheme="minorEastAsia" w:hAnsiTheme="minorEastAsia" w:cstheme="minorEastAsia" w:hint="eastAsia"/>
        </w:rPr>
        <w:t>责任限制。贵司在</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发生的非因</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原因导致的任何及他方的财物纠纷、人身损害、工伤事故等，均由贵司自行处理解决，</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不对此承担任何责任。贵司在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所有财物自行保管，发生物品被盗、丢失等一切责任由贵司自行承担。 </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可提供摄像查看等配合调查。</w:t>
      </w:r>
    </w:p>
    <w:p w14:paraId="37D32FA5"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7.3</w:t>
      </w:r>
      <w:r>
        <w:rPr>
          <w:rFonts w:asciiTheme="minorEastAsia" w:eastAsiaTheme="minorEastAsia" w:hAnsiTheme="minorEastAsia" w:cstheme="minorEastAsia" w:hint="eastAsia"/>
        </w:rPr>
        <w:t xml:space="preserve">赔偿。对于因贵方或贵方会员、贵方或贵方会员的访客受邀者、或贵方或上述各方的作为或不作为违反本协议规定而引起的任何及所有索赔（包括第三方索赔）、责任与费用（包括合理律师费），贵方应向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方作出赔偿。贵方或贵方会员、贵方或贵方会员的访客邀请任何人进入场所的任何行为以及由此造成的任何损害，概由贵方负责。未经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书面同意，贵方不得进行需要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作出任何实质不利行为的和解或准许、或向任一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方强加任何义务的偿付行为或和解。对于未经某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方事先书面同意作出的任何偿付行为或和解，该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方不承担任何责任。</w:t>
      </w:r>
    </w:p>
    <w:p w14:paraId="3BD7A55B"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7.4</w:t>
      </w:r>
      <w:r>
        <w:rPr>
          <w:rFonts w:asciiTheme="minorEastAsia" w:eastAsiaTheme="minorEastAsia" w:hAnsiTheme="minorEastAsia" w:cstheme="minorEastAsia" w:hint="eastAsia"/>
        </w:rPr>
        <w:t>保险。</w:t>
      </w:r>
    </w:p>
    <w:p w14:paraId="5AEF7AC9"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 xml:space="preserve">7.4.1 KrSpace </w:t>
      </w:r>
      <w:r>
        <w:rPr>
          <w:rFonts w:asciiTheme="minorEastAsia" w:eastAsiaTheme="minorEastAsia" w:hAnsiTheme="minorEastAsia" w:cstheme="minorEastAsia" w:hint="eastAsia"/>
        </w:rPr>
        <w:t>提示贵方，贵方应负责在会员期限内以适合贵方业务的形式和金额，持续自费为贵方与贵方会员投保财产险（可选择基本险、综合险、一切险）、雇主责任险，公众责任险。保险范围须涵盖贵方会员或其访客遭受的、以及因未能或被拒绝使用或进入场所全部</w:t>
      </w:r>
    </w:p>
    <w:p w14:paraId="30464BFC"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或其部分空间而可能造成的财产损失、损害或伤害。</w:t>
      </w:r>
    </w:p>
    <w:p w14:paraId="13DDC9A8"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 xml:space="preserve">7.4.2 KrSpace </w:t>
      </w:r>
      <w:r>
        <w:rPr>
          <w:rFonts w:asciiTheme="minorEastAsia" w:eastAsiaTheme="minorEastAsia" w:hAnsiTheme="minorEastAsia" w:cstheme="minorEastAsia" w:hint="eastAsia"/>
        </w:rPr>
        <w:t>并不强制要求贵方投保，但如贵方投保的：（</w:t>
      </w:r>
      <w:r>
        <w:rPr>
          <w:rFonts w:asciiTheme="minorEastAsia" w:eastAsiaTheme="minorEastAsia" w:hAnsiTheme="minorEastAsia" w:cstheme="minorEastAsia"/>
        </w:rPr>
        <w:t>ⅰ</w:t>
      </w:r>
      <w:r>
        <w:rPr>
          <w:rFonts w:asciiTheme="minorEastAsia" w:eastAsiaTheme="minorEastAsia" w:hAnsiTheme="minorEastAsia" w:cstheme="minorEastAsia" w:hint="eastAsia"/>
        </w:rPr>
        <w:t>）贵方应确保所有该等保单中应将贵方使用</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的场地区域作为保险标的；（</w:t>
      </w:r>
      <w:r>
        <w:rPr>
          <w:rFonts w:asciiTheme="minorEastAsia" w:eastAsiaTheme="minorEastAsia" w:hAnsiTheme="minorEastAsia" w:cstheme="minorEastAsia"/>
        </w:rPr>
        <w:t>ⅱ</w:t>
      </w:r>
      <w:r>
        <w:rPr>
          <w:rFonts w:asciiTheme="minorEastAsia" w:eastAsiaTheme="minorEastAsia" w:hAnsiTheme="minorEastAsia" w:cstheme="minorEastAsia" w:hint="eastAsia"/>
        </w:rPr>
        <w:t xml:space="preserve">）贵方应确保财产险、公众责任险保单中应将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作为共同受益人。贵方放弃贵方对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和场所业主可能享有的代位求偿权；（</w:t>
      </w:r>
      <w:r>
        <w:rPr>
          <w:rFonts w:asciiTheme="minorEastAsia" w:eastAsiaTheme="minorEastAsia" w:hAnsiTheme="minorEastAsia" w:cstheme="minorEastAsia"/>
        </w:rPr>
        <w:t>ⅲ</w:t>
      </w:r>
      <w:r>
        <w:rPr>
          <w:rFonts w:asciiTheme="minorEastAsia" w:eastAsiaTheme="minorEastAsia" w:hAnsiTheme="minorEastAsia" w:cstheme="minorEastAsia" w:hint="eastAsia"/>
        </w:rPr>
        <w:t xml:space="preserve">）贵方如投保雇主责任险的，将免除因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一方过错而产生的侵权责任。</w:t>
      </w:r>
    </w:p>
    <w:p w14:paraId="3E8DF3F8"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lastRenderedPageBreak/>
        <w:t>7.5</w:t>
      </w:r>
      <w:r>
        <w:rPr>
          <w:rFonts w:asciiTheme="minorEastAsia" w:eastAsiaTheme="minorEastAsia" w:hAnsiTheme="minorEastAsia" w:cstheme="minorEastAsia" w:hint="eastAsia"/>
        </w:rPr>
        <w:t>其他会员。</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对其他会员公司、会员或任何其他第三方的行为没有控制权，对其行为概不负责。若会员公司、会员或其受邀者或访客之间产生任何争议，</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并无责任或义务介入、调解该等争议或向任何一方作出赔偿。</w:t>
      </w:r>
    </w:p>
    <w:p w14:paraId="66D544F0"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7.6</w:t>
      </w:r>
      <w:r>
        <w:rPr>
          <w:rFonts w:asciiTheme="minorEastAsia" w:eastAsiaTheme="minorEastAsia" w:hAnsiTheme="minorEastAsia" w:cstheme="minorEastAsia" w:hint="eastAsia"/>
        </w:rPr>
        <w:t>隐私。根据</w:t>
      </w:r>
      <w:r>
        <w:rPr>
          <w:rFonts w:asciiTheme="minorEastAsia" w:eastAsiaTheme="minorEastAsia" w:hAnsiTheme="minorEastAsia" w:cstheme="minorEastAsia"/>
        </w:rPr>
        <w:t xml:space="preserve"> krspace.cn </w:t>
      </w:r>
      <w:r>
        <w:rPr>
          <w:rFonts w:asciiTheme="minorEastAsia" w:eastAsiaTheme="minorEastAsia" w:hAnsiTheme="minorEastAsia" w:cstheme="minorEastAsia" w:hint="eastAsia"/>
        </w:rPr>
        <w:t>上的隐私政策及全部适用数据保护法，</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 xml:space="preserve">收集、处理、传输和保护贵方与贵方会员的个人数据。请注意，除本协议另有约定外，贵方没有义务向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提供个人信息，</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收集的任何信息将由贵方自愿提供并经贵方签订本协议授权明确同意。贵方特此保证（</w:t>
      </w:r>
      <w:r>
        <w:rPr>
          <w:rFonts w:asciiTheme="minorEastAsia" w:eastAsiaTheme="minorEastAsia" w:hAnsiTheme="minorEastAsia" w:cstheme="minorEastAsia"/>
        </w:rPr>
        <w:t>i</w:t>
      </w:r>
      <w:r>
        <w:rPr>
          <w:rFonts w:asciiTheme="minorEastAsia" w:eastAsiaTheme="minorEastAsia" w:hAnsiTheme="minorEastAsia" w:cstheme="minorEastAsia" w:hint="eastAsia"/>
        </w:rPr>
        <w:t>）告知任何新的或现有会员本条款和隐私政策的规定；（</w:t>
      </w:r>
      <w:r>
        <w:rPr>
          <w:rFonts w:asciiTheme="minorEastAsia" w:eastAsiaTheme="minorEastAsia" w:hAnsiTheme="minorEastAsia" w:cstheme="minorEastAsia"/>
        </w:rPr>
        <w:t>ii</w:t>
      </w:r>
      <w:r>
        <w:rPr>
          <w:rFonts w:asciiTheme="minorEastAsia" w:eastAsiaTheme="minorEastAsia" w:hAnsiTheme="minorEastAsia" w:cstheme="minorEastAsia" w:hint="eastAsia"/>
        </w:rPr>
        <w:t>）必要时，获得该会员关于根据本协议规定收集、处理、传输和保护数据的同意；并（</w:t>
      </w:r>
      <w:r>
        <w:rPr>
          <w:rFonts w:asciiTheme="minorEastAsia" w:eastAsiaTheme="minorEastAsia" w:hAnsiTheme="minorEastAsia" w:cstheme="minorEastAsia"/>
        </w:rPr>
        <w:t>iii</w:t>
      </w:r>
      <w:r>
        <w:rPr>
          <w:rFonts w:asciiTheme="minorEastAsia" w:eastAsiaTheme="minorEastAsia" w:hAnsiTheme="minorEastAsia" w:cstheme="minorEastAsia" w:hint="eastAsia"/>
        </w:rPr>
        <w:t>）根据适用法律，贵方实际收集和处理该会员的个人数据。</w:t>
      </w:r>
    </w:p>
    <w:p w14:paraId="1EC28ED8"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7.7</w:t>
      </w:r>
      <w:r>
        <w:rPr>
          <w:rFonts w:asciiTheme="minorEastAsia" w:eastAsiaTheme="minorEastAsia" w:hAnsiTheme="minorEastAsia" w:cstheme="minorEastAsia" w:hint="eastAsia"/>
        </w:rPr>
        <w:t>不可抗力</w:t>
      </w:r>
    </w:p>
    <w:p w14:paraId="28EEBE46"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7.7.1</w:t>
      </w:r>
      <w:r>
        <w:rPr>
          <w:rFonts w:asciiTheme="minorEastAsia" w:eastAsiaTheme="minorEastAsia" w:hAnsiTheme="minorEastAsia" w:cstheme="minorEastAsia" w:hint="eastAsia"/>
        </w:rPr>
        <w:t>事件是指事先不能预见、不能避免并不能克服的客观情况，包括但不限于国家政策改变、战争、地震、台风、水灾、火灾、恐怖事件、其他社会异常事件（如罢工、骚乱）等意外事件。</w:t>
      </w:r>
    </w:p>
    <w:p w14:paraId="6A065A0B"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7.7.2</w:t>
      </w:r>
      <w:r>
        <w:rPr>
          <w:rFonts w:asciiTheme="minorEastAsia" w:eastAsiaTheme="minorEastAsia" w:hAnsiTheme="minorEastAsia" w:cstheme="minorEastAsia" w:hint="eastAsia"/>
        </w:rPr>
        <w:t>遭遇不可抗力事件的一方在事件发生后的</w:t>
      </w:r>
      <w:r>
        <w:rPr>
          <w:rFonts w:asciiTheme="minorEastAsia" w:eastAsiaTheme="minorEastAsia" w:hAnsiTheme="minorEastAsia" w:cstheme="minorEastAsia"/>
        </w:rPr>
        <w:t>3</w:t>
      </w:r>
      <w:r>
        <w:rPr>
          <w:rFonts w:asciiTheme="minorEastAsia" w:eastAsiaTheme="minorEastAsia" w:hAnsiTheme="minorEastAsia" w:cstheme="minorEastAsia" w:hint="eastAsia"/>
        </w:rPr>
        <w:t>个工作日内将遭受不可抗力的情况通知对方，并在事件发生后</w:t>
      </w:r>
      <w:r>
        <w:rPr>
          <w:rFonts w:asciiTheme="minorEastAsia" w:eastAsiaTheme="minorEastAsia" w:hAnsiTheme="minorEastAsia" w:cstheme="minorEastAsia"/>
        </w:rPr>
        <w:t>14</w:t>
      </w:r>
      <w:r>
        <w:rPr>
          <w:rFonts w:asciiTheme="minorEastAsia" w:eastAsiaTheme="minorEastAsia" w:hAnsiTheme="minorEastAsia" w:cstheme="minorEastAsia" w:hint="eastAsia"/>
        </w:rPr>
        <w:t>个工作日内提供不可抗力事件发生的有效证明文件。因不可抗力的发生导致本协议不能履行或履行本协议已失去意义时，贵我双方均可以解除本协议，任何一方不承担违约责任。</w:t>
      </w:r>
    </w:p>
    <w:p w14:paraId="10B9574D" w14:textId="77777777" w:rsidR="006C14F9" w:rsidRDefault="006C14F9">
      <w:pPr>
        <w:rPr>
          <w:rFonts w:asciiTheme="minorEastAsia" w:eastAsiaTheme="minorEastAsia" w:hAnsiTheme="minorEastAsia" w:cstheme="minorEastAsia"/>
        </w:rPr>
      </w:pPr>
    </w:p>
    <w:p w14:paraId="3156EFC1" w14:textId="77777777" w:rsidR="006C14F9" w:rsidRDefault="002A50AF">
      <w:pPr>
        <w:rPr>
          <w:rFonts w:asciiTheme="minorEastAsia" w:eastAsiaTheme="minorEastAsia" w:hAnsiTheme="minorEastAsia" w:cstheme="minorEastAsia"/>
          <w:b/>
          <w:bCs/>
        </w:rPr>
      </w:pPr>
      <w:r>
        <w:rPr>
          <w:rFonts w:asciiTheme="minorEastAsia" w:eastAsiaTheme="minorEastAsia" w:hAnsiTheme="minorEastAsia" w:cstheme="minorEastAsia"/>
          <w:b/>
          <w:bCs/>
        </w:rPr>
        <w:t>8.</w:t>
      </w:r>
      <w:r>
        <w:rPr>
          <w:rFonts w:asciiTheme="minorEastAsia" w:eastAsiaTheme="minorEastAsia" w:hAnsiTheme="minorEastAsia" w:cstheme="minorEastAsia" w:hint="eastAsia"/>
          <w:b/>
          <w:bCs/>
        </w:rPr>
        <w:t>诉讼和放弃代表诉讼</w:t>
      </w:r>
    </w:p>
    <w:p w14:paraId="6F387D3A"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8.1</w:t>
      </w:r>
      <w:r>
        <w:rPr>
          <w:rFonts w:asciiTheme="minorEastAsia" w:eastAsiaTheme="minorEastAsia" w:hAnsiTheme="minorEastAsia" w:cstheme="minorEastAsia" w:hint="eastAsia"/>
        </w:rPr>
        <w:t>准据法。本协议与本协议项下拟议交易受中华人民共和国（在本协议中不包括台湾、香港和澳门）法律管辖并据其释义，不考虑其冲突法规定，亦不适用《联合国国际货物买卖合同公约》。</w:t>
      </w:r>
    </w:p>
    <w:p w14:paraId="65290A29"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8.2</w:t>
      </w:r>
      <w:r>
        <w:rPr>
          <w:rFonts w:asciiTheme="minorEastAsia" w:eastAsiaTheme="minorEastAsia" w:hAnsiTheme="minorEastAsia" w:cstheme="minorEastAsia" w:hint="eastAsia"/>
        </w:rPr>
        <w:t>审裁地。除任何一方向任何有管辖权的法院寻求临时、保全与类似救济外，由本协议或本协议的违反、终止或无效引起或与之相关的、或根据普通法提起的任何争议、争端或索赔，经本协议双方友好协商未能解决的，应最终递交至北京市朝阳区人民法院（亦称为</w:t>
      </w:r>
      <w:r>
        <w:rPr>
          <w:rFonts w:asciiTheme="minorEastAsia" w:eastAsiaTheme="minorEastAsia" w:hAnsiTheme="minorEastAsia" w:cstheme="minorEastAsia"/>
        </w:rPr>
        <w:t>“</w:t>
      </w:r>
      <w:r>
        <w:rPr>
          <w:rFonts w:asciiTheme="minorEastAsia" w:eastAsiaTheme="minorEastAsia" w:hAnsiTheme="minorEastAsia" w:cstheme="minorEastAsia" w:hint="eastAsia"/>
        </w:rPr>
        <w:t>朝阳法院</w:t>
      </w:r>
      <w:r>
        <w:rPr>
          <w:rFonts w:asciiTheme="minorEastAsia" w:eastAsiaTheme="minorEastAsia" w:hAnsiTheme="minorEastAsia" w:cstheme="minorEastAsia"/>
        </w:rPr>
        <w:t>”</w:t>
      </w:r>
      <w:r>
        <w:rPr>
          <w:rFonts w:asciiTheme="minorEastAsia" w:eastAsiaTheme="minorEastAsia" w:hAnsiTheme="minorEastAsia" w:cstheme="minorEastAsia" w:hint="eastAsia"/>
        </w:rPr>
        <w:t>）进行审理。</w:t>
      </w:r>
    </w:p>
    <w:p w14:paraId="7277BCE7" w14:textId="77777777" w:rsidR="006C14F9" w:rsidRDefault="006C14F9">
      <w:pPr>
        <w:rPr>
          <w:rFonts w:ascii="宋体" w:hAnsi="宋体" w:cs="Arial"/>
          <w:kern w:val="0"/>
          <w:sz w:val="20"/>
          <w:szCs w:val="20"/>
        </w:rPr>
      </w:pPr>
    </w:p>
    <w:p w14:paraId="7696ED57" w14:textId="77777777" w:rsidR="006C14F9" w:rsidRDefault="002A50AF">
      <w:pPr>
        <w:rPr>
          <w:rFonts w:asciiTheme="minorEastAsia" w:eastAsiaTheme="minorEastAsia" w:hAnsiTheme="minorEastAsia" w:cstheme="minorEastAsia"/>
          <w:b/>
          <w:bCs/>
        </w:rPr>
      </w:pPr>
      <w:r>
        <w:rPr>
          <w:rFonts w:asciiTheme="minorEastAsia" w:eastAsiaTheme="minorEastAsia" w:hAnsiTheme="minorEastAsia" w:cstheme="minorEastAsia"/>
          <w:b/>
          <w:bCs/>
        </w:rPr>
        <w:t>9.</w:t>
      </w:r>
      <w:r>
        <w:rPr>
          <w:rFonts w:asciiTheme="minorEastAsia" w:eastAsiaTheme="minorEastAsia" w:hAnsiTheme="minorEastAsia" w:cstheme="minorEastAsia" w:hint="eastAsia"/>
          <w:b/>
          <w:bCs/>
        </w:rPr>
        <w:t>附则</w:t>
      </w:r>
    </w:p>
    <w:p w14:paraId="171C1386"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9.1</w:t>
      </w:r>
      <w:r>
        <w:rPr>
          <w:rFonts w:asciiTheme="minorEastAsia" w:eastAsiaTheme="minorEastAsia" w:hAnsiTheme="minorEastAsia" w:cstheme="minorEastAsia" w:hint="eastAsia"/>
        </w:rPr>
        <w:t>协议性质；双方关系。全部办公场地属</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财产，由</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拥有并控制。</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授予贵方与</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 xml:space="preserve">共同使用办公场地的权利，以便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向贵方提供服务。尽管本协议有任何相反规定，贵我双方同意，双方关系并非常规意义上的业主</w:t>
      </w:r>
      <w:r>
        <w:rPr>
          <w:rFonts w:asciiTheme="minorEastAsia" w:eastAsiaTheme="minorEastAsia" w:hAnsiTheme="minorEastAsia" w:cstheme="minorEastAsia"/>
        </w:rPr>
        <w:t>-</w:t>
      </w:r>
      <w:r>
        <w:rPr>
          <w:rFonts w:asciiTheme="minorEastAsia" w:eastAsiaTheme="minorEastAsia" w:hAnsiTheme="minorEastAsia" w:cstheme="minorEastAsia" w:hint="eastAsia"/>
        </w:rPr>
        <w:t>租客或出租方</w:t>
      </w:r>
      <w:r>
        <w:rPr>
          <w:rFonts w:asciiTheme="minorEastAsia" w:eastAsiaTheme="minorEastAsia" w:hAnsiTheme="minorEastAsia" w:cstheme="minorEastAsia"/>
        </w:rPr>
        <w:t>-</w:t>
      </w:r>
      <w:r>
        <w:rPr>
          <w:rFonts w:asciiTheme="minorEastAsia" w:eastAsiaTheme="minorEastAsia" w:hAnsiTheme="minorEastAsia" w:cstheme="minorEastAsia" w:hint="eastAsia"/>
        </w:rPr>
        <w:t xml:space="preserve">承租方关系，本协议不得被解释为授予贵方或任何会员对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业务、场所、办公场地或场所与办公场地之内或之上的任何物品享有任何所有权、地役权、留置权、占有权或其他相关权利。本协议并不创设租赁权益、租赁不动产权益或其他不动产权益。本协议双方作为独立缔约方履行本协议项下义务，本协议不得视为为任何目的创设任何信托或代理、合伙或合资关系。任何一方不得以任何方式对双方关系作出不实陈述。</w:t>
      </w:r>
    </w:p>
    <w:p w14:paraId="2B25CB54"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9.2</w:t>
      </w:r>
      <w:r>
        <w:rPr>
          <w:rFonts w:asciiTheme="minorEastAsia" w:eastAsiaTheme="minorEastAsia" w:hAnsiTheme="minorEastAsia" w:cstheme="minorEastAsia" w:hint="eastAsia"/>
        </w:rPr>
        <w:t>协议修订。会员服务费与超额费的修订适用第</w:t>
      </w:r>
      <w:r>
        <w:rPr>
          <w:rFonts w:asciiTheme="minorEastAsia" w:eastAsiaTheme="minorEastAsia" w:hAnsiTheme="minorEastAsia" w:cstheme="minorEastAsia"/>
        </w:rPr>
        <w:t>4.2</w:t>
      </w:r>
      <w:r>
        <w:rPr>
          <w:rFonts w:asciiTheme="minorEastAsia" w:eastAsiaTheme="minorEastAsia" w:hAnsiTheme="minorEastAsia" w:cstheme="minorEastAsia" w:hint="eastAsia"/>
        </w:rPr>
        <w:t>条、第4.4条规定。</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将不时修订本协议其他条款，并使用包括但不限于书面、</w:t>
      </w:r>
      <w:r>
        <w:rPr>
          <w:rFonts w:asciiTheme="minorEastAsia" w:eastAsiaTheme="minorEastAsia" w:hAnsiTheme="minorEastAsia" w:cstheme="minorEastAsia"/>
        </w:rPr>
        <w:t>APP</w:t>
      </w:r>
      <w:r>
        <w:rPr>
          <w:rFonts w:asciiTheme="minorEastAsia" w:eastAsiaTheme="minorEastAsia" w:hAnsiTheme="minorEastAsia" w:cstheme="minorEastAsia" w:hint="eastAsia"/>
        </w:rPr>
        <w:t xml:space="preserve">推送、本协议指定的电子邮箱等形式通知贵方。自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发送该等修订内容的通知之日起满</w:t>
      </w:r>
      <w:r>
        <w:rPr>
          <w:rFonts w:asciiTheme="minorEastAsia" w:eastAsiaTheme="minorEastAsia" w:hAnsiTheme="minorEastAsia" w:cstheme="minorEastAsia"/>
        </w:rPr>
        <w:t>7</w:t>
      </w:r>
      <w:r>
        <w:rPr>
          <w:rFonts w:asciiTheme="minorEastAsia" w:eastAsiaTheme="minorEastAsia" w:hAnsiTheme="minorEastAsia" w:cstheme="minorEastAsia" w:hint="eastAsia"/>
        </w:rPr>
        <w:t>个日历日后，视为贵方已接受协议新条款规定。超出上述时间继续使用办公场地或服务的，视为接受新条款规定。</w:t>
      </w:r>
    </w:p>
    <w:p w14:paraId="63F63293"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9.3</w:t>
      </w:r>
      <w:r>
        <w:rPr>
          <w:rFonts w:asciiTheme="minorEastAsia" w:eastAsiaTheme="minorEastAsia" w:hAnsiTheme="minorEastAsia" w:cstheme="minorEastAsia" w:hint="eastAsia"/>
        </w:rPr>
        <w:t>弃权。任何一方的任何作为或不作为不得视为该方放弃其于本协议项下的权利或救济，弃权一方以书面形式签字确认弃权者除外。</w:t>
      </w:r>
    </w:p>
    <w:p w14:paraId="76FF222B"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lastRenderedPageBreak/>
        <w:t>9.4</w:t>
      </w:r>
      <w:r>
        <w:rPr>
          <w:rFonts w:asciiTheme="minorEastAsia" w:eastAsiaTheme="minorEastAsia" w:hAnsiTheme="minorEastAsia" w:cstheme="minorEastAsia" w:hint="eastAsia"/>
        </w:rPr>
        <w:t>从属关系。本协议从属于并受制于</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就场所与业主签署的租约、任何补充文件以及对</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与业主之间的租约进行约束与规范的任何其他协议。但前述规定并不默示存在任何涉及不动产权益的转租或其他类似关系。</w:t>
      </w:r>
    </w:p>
    <w:p w14:paraId="34CEB39F" w14:textId="77777777" w:rsidR="006C14F9" w:rsidRDefault="002A50AF">
      <w:pPr>
        <w:rPr>
          <w:rFonts w:ascii="宋体" w:hAnsi="宋体" w:cs="Arial"/>
          <w:kern w:val="0"/>
          <w:sz w:val="20"/>
          <w:szCs w:val="20"/>
        </w:rPr>
      </w:pPr>
      <w:r>
        <w:rPr>
          <w:rFonts w:asciiTheme="minorEastAsia" w:eastAsiaTheme="minorEastAsia" w:hAnsiTheme="minorEastAsia" w:cstheme="minorEastAsia"/>
        </w:rPr>
        <w:t>9.5</w:t>
      </w:r>
      <w:r>
        <w:rPr>
          <w:rFonts w:asciiTheme="minorEastAsia" w:eastAsiaTheme="minorEastAsia" w:hAnsiTheme="minorEastAsia" w:cstheme="minorEastAsia" w:hint="eastAsia"/>
        </w:rPr>
        <w:t>特别事件。因超出</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合理控制范围的任何事由或情况而导致</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延迟或未履行本协议的情形下，包括但不限于：</w:t>
      </w:r>
      <w:r>
        <w:rPr>
          <w:rFonts w:asciiTheme="minorEastAsia" w:eastAsiaTheme="minorEastAsia" w:hAnsiTheme="minorEastAsia" w:cstheme="minorEastAsia"/>
        </w:rPr>
        <w:t>(i)</w:t>
      </w:r>
      <w:r>
        <w:rPr>
          <w:rFonts w:asciiTheme="minorEastAsia" w:eastAsiaTheme="minorEastAsia" w:hAnsiTheme="minorEastAsia" w:cstheme="minorEastAsia" w:hint="eastAsia"/>
        </w:rPr>
        <w:t xml:space="preserve">场所施工发生延迟或变更，或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获得任何场所内任何空间的能力受到影响；及（</w:t>
      </w:r>
      <w:r>
        <w:rPr>
          <w:rFonts w:asciiTheme="minorEastAsia" w:eastAsiaTheme="minorEastAsia" w:hAnsiTheme="minorEastAsia" w:cstheme="minorEastAsia"/>
        </w:rPr>
        <w:t>ii</w:t>
      </w:r>
      <w:r>
        <w:rPr>
          <w:rFonts w:asciiTheme="minorEastAsia" w:eastAsiaTheme="minorEastAsia" w:hAnsiTheme="minorEastAsia" w:cstheme="minorEastAsia" w:hint="eastAsia"/>
        </w:rPr>
        <w:t xml:space="preserve">）因属于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相关场所业主控制范围之内的情况而导致延迟或未履行，</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不承担任何责任，且不得视为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未履行或违反本协议。</w:t>
      </w:r>
    </w:p>
    <w:p w14:paraId="78CDB918"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9.6</w:t>
      </w:r>
      <w:r>
        <w:rPr>
          <w:rFonts w:asciiTheme="minorEastAsia" w:eastAsiaTheme="minorEastAsia" w:hAnsiTheme="minorEastAsia" w:cstheme="minorEastAsia" w:hint="eastAsia"/>
        </w:rPr>
        <w:t>可分割性。一切</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官网（</w:t>
      </w:r>
      <w:r>
        <w:rPr>
          <w:rFonts w:asciiTheme="minorEastAsia" w:eastAsiaTheme="minorEastAsia" w:hAnsiTheme="minorEastAsia" w:cstheme="minorEastAsia"/>
        </w:rPr>
        <w:t xml:space="preserve"> krspace.cn </w:t>
      </w:r>
      <w:r>
        <w:rPr>
          <w:rFonts w:asciiTheme="minorEastAsia" w:eastAsiaTheme="minorEastAsia" w:hAnsiTheme="minorEastAsia" w:cstheme="minorEastAsia" w:hint="eastAsia"/>
        </w:rPr>
        <w:t>）和会员的管理公约均为本协议不可分割的部分，各方须为遵守。</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保留在必要条件下修改管理公约的权利。若本协议中任何条款被相应有权管辖的法院裁决无效或不可执行，则仅有此类条款可在该管辖法域内被视为无效或不可执行，本协议的其他条款应当保持完整效力和效果。</w:t>
      </w:r>
    </w:p>
    <w:p w14:paraId="0742C1DD"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9.7</w:t>
      </w:r>
      <w:r>
        <w:rPr>
          <w:rFonts w:asciiTheme="minorEastAsia" w:eastAsiaTheme="minorEastAsia" w:hAnsiTheme="minorEastAsia" w:cstheme="minorEastAsia" w:hint="eastAsia"/>
        </w:rPr>
        <w:t>继续有效。本协议终止或到期后，第</w:t>
      </w:r>
      <w:r>
        <w:rPr>
          <w:rFonts w:asciiTheme="minorEastAsia" w:eastAsiaTheme="minorEastAsia" w:hAnsiTheme="minorEastAsia" w:cstheme="minorEastAsia"/>
        </w:rPr>
        <w:t>1</w:t>
      </w:r>
      <w:r>
        <w:rPr>
          <w:rFonts w:asciiTheme="minorEastAsia" w:eastAsiaTheme="minorEastAsia" w:hAnsiTheme="minorEastAsia" w:cstheme="minorEastAsia" w:hint="eastAsia"/>
        </w:rPr>
        <w:t>条、第</w:t>
      </w:r>
      <w:r>
        <w:rPr>
          <w:rFonts w:asciiTheme="minorEastAsia" w:eastAsiaTheme="minorEastAsia" w:hAnsiTheme="minorEastAsia" w:cstheme="minorEastAsia"/>
        </w:rPr>
        <w:t>2.3</w:t>
      </w:r>
      <w:r>
        <w:rPr>
          <w:rFonts w:asciiTheme="minorEastAsia" w:eastAsiaTheme="minorEastAsia" w:hAnsiTheme="minorEastAsia" w:cstheme="minorEastAsia" w:hint="eastAsia"/>
        </w:rPr>
        <w:t>条、第</w:t>
      </w:r>
      <w:r>
        <w:rPr>
          <w:rFonts w:asciiTheme="minorEastAsia" w:eastAsiaTheme="minorEastAsia" w:hAnsiTheme="minorEastAsia" w:cstheme="minorEastAsia"/>
        </w:rPr>
        <w:t>4</w:t>
      </w:r>
      <w:r>
        <w:rPr>
          <w:rFonts w:asciiTheme="minorEastAsia" w:eastAsiaTheme="minorEastAsia" w:hAnsiTheme="minorEastAsia" w:cstheme="minorEastAsia" w:hint="eastAsia"/>
        </w:rPr>
        <w:t>条（仍有未付款项时）、第</w:t>
      </w:r>
      <w:r>
        <w:rPr>
          <w:rFonts w:asciiTheme="minorEastAsia" w:eastAsiaTheme="minorEastAsia" w:hAnsiTheme="minorEastAsia" w:cstheme="minorEastAsia"/>
        </w:rPr>
        <w:t>5.3</w:t>
      </w:r>
      <w:r>
        <w:rPr>
          <w:rFonts w:asciiTheme="minorEastAsia" w:eastAsiaTheme="minorEastAsia" w:hAnsiTheme="minorEastAsia" w:cstheme="minorEastAsia" w:hint="eastAsia"/>
        </w:rPr>
        <w:t>条、第</w:t>
      </w:r>
      <w:r>
        <w:rPr>
          <w:rFonts w:asciiTheme="minorEastAsia" w:eastAsiaTheme="minorEastAsia" w:hAnsiTheme="minorEastAsia" w:cstheme="minorEastAsia"/>
        </w:rPr>
        <w:t>5.6</w:t>
      </w:r>
      <w:r>
        <w:rPr>
          <w:rFonts w:asciiTheme="minorEastAsia" w:eastAsiaTheme="minorEastAsia" w:hAnsiTheme="minorEastAsia" w:cstheme="minorEastAsia" w:hint="eastAsia"/>
        </w:rPr>
        <w:t>条、第</w:t>
      </w:r>
      <w:r>
        <w:rPr>
          <w:rFonts w:asciiTheme="minorEastAsia" w:eastAsiaTheme="minorEastAsia" w:hAnsiTheme="minorEastAsia" w:cstheme="minorEastAsia"/>
        </w:rPr>
        <w:t>5.7</w:t>
      </w:r>
      <w:r>
        <w:rPr>
          <w:rFonts w:asciiTheme="minorEastAsia" w:eastAsiaTheme="minorEastAsia" w:hAnsiTheme="minorEastAsia" w:cstheme="minorEastAsia" w:hint="eastAsia"/>
        </w:rPr>
        <w:t>条、第</w:t>
      </w:r>
      <w:r>
        <w:rPr>
          <w:rFonts w:asciiTheme="minorEastAsia" w:eastAsiaTheme="minorEastAsia" w:hAnsiTheme="minorEastAsia" w:cstheme="minorEastAsia"/>
        </w:rPr>
        <w:t>5.8</w:t>
      </w:r>
      <w:r>
        <w:rPr>
          <w:rFonts w:asciiTheme="minorEastAsia" w:eastAsiaTheme="minorEastAsia" w:hAnsiTheme="minorEastAsia" w:cstheme="minorEastAsia" w:hint="eastAsia"/>
        </w:rPr>
        <w:t>条、第</w:t>
      </w:r>
      <w:r>
        <w:rPr>
          <w:rFonts w:asciiTheme="minorEastAsia" w:eastAsiaTheme="minorEastAsia" w:hAnsiTheme="minorEastAsia" w:cstheme="minorEastAsia"/>
        </w:rPr>
        <w:t>6.2</w:t>
      </w:r>
      <w:r>
        <w:rPr>
          <w:rFonts w:asciiTheme="minorEastAsia" w:eastAsiaTheme="minorEastAsia" w:hAnsiTheme="minorEastAsia" w:cstheme="minorEastAsia" w:hint="eastAsia"/>
        </w:rPr>
        <w:t>条，第</w:t>
      </w:r>
      <w:r>
        <w:rPr>
          <w:rFonts w:asciiTheme="minorEastAsia" w:eastAsiaTheme="minorEastAsia" w:hAnsiTheme="minorEastAsia" w:cstheme="minorEastAsia"/>
        </w:rPr>
        <w:t>7.1</w:t>
      </w:r>
      <w:r>
        <w:rPr>
          <w:rFonts w:asciiTheme="minorEastAsia" w:eastAsiaTheme="minorEastAsia" w:hAnsiTheme="minorEastAsia" w:cstheme="minorEastAsia" w:hint="eastAsia"/>
        </w:rPr>
        <w:t>条至</w:t>
      </w:r>
      <w:r>
        <w:rPr>
          <w:rFonts w:asciiTheme="minorEastAsia" w:eastAsiaTheme="minorEastAsia" w:hAnsiTheme="minorEastAsia" w:cstheme="minorEastAsia"/>
        </w:rPr>
        <w:t>7.3</w:t>
      </w:r>
      <w:r>
        <w:rPr>
          <w:rFonts w:asciiTheme="minorEastAsia" w:eastAsiaTheme="minorEastAsia" w:hAnsiTheme="minorEastAsia" w:cstheme="minorEastAsia" w:hint="eastAsia"/>
        </w:rPr>
        <w:t>条、第</w:t>
      </w:r>
      <w:r>
        <w:rPr>
          <w:rFonts w:asciiTheme="minorEastAsia" w:eastAsiaTheme="minorEastAsia" w:hAnsiTheme="minorEastAsia" w:cstheme="minorEastAsia"/>
        </w:rPr>
        <w:t>8</w:t>
      </w:r>
      <w:r>
        <w:rPr>
          <w:rFonts w:asciiTheme="minorEastAsia" w:eastAsiaTheme="minorEastAsia" w:hAnsiTheme="minorEastAsia" w:cstheme="minorEastAsia" w:hint="eastAsia"/>
        </w:rPr>
        <w:t>条、第</w:t>
      </w:r>
      <w:r>
        <w:rPr>
          <w:rFonts w:asciiTheme="minorEastAsia" w:eastAsiaTheme="minorEastAsia" w:hAnsiTheme="minorEastAsia" w:cstheme="minorEastAsia"/>
        </w:rPr>
        <w:t>9</w:t>
      </w:r>
      <w:r>
        <w:rPr>
          <w:rFonts w:asciiTheme="minorEastAsia" w:eastAsiaTheme="minorEastAsia" w:hAnsiTheme="minorEastAsia" w:cstheme="minorEastAsia" w:hint="eastAsia"/>
        </w:rPr>
        <w:t>条以及据合理预期应在本协议终止或到期后继续有效的所有其他条款，应继续有效。</w:t>
      </w:r>
    </w:p>
    <w:p w14:paraId="2713DD61"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9.8</w:t>
      </w:r>
      <w:r>
        <w:rPr>
          <w:rFonts w:asciiTheme="minorEastAsia" w:eastAsiaTheme="minorEastAsia" w:hAnsiTheme="minorEastAsia" w:cstheme="minorEastAsia" w:hint="eastAsia"/>
        </w:rPr>
        <w:t>通知。本协议项下所有通知均应可通过书面函件、本协议指定的电子邮件、</w:t>
      </w:r>
      <w:r>
        <w:rPr>
          <w:rFonts w:asciiTheme="minorEastAsia" w:eastAsiaTheme="minorEastAsia" w:hAnsiTheme="minorEastAsia" w:cstheme="minorEastAsia"/>
        </w:rPr>
        <w:t>APP</w:t>
      </w:r>
      <w:r>
        <w:rPr>
          <w:rFonts w:asciiTheme="minorEastAsia" w:eastAsiaTheme="minorEastAsia" w:hAnsiTheme="minorEastAsia" w:cstheme="minorEastAsia" w:hint="eastAsia"/>
        </w:rPr>
        <w:t>推送等形式发送；如以书面形式发出的，自发出</w:t>
      </w:r>
      <w:r>
        <w:rPr>
          <w:rFonts w:asciiTheme="minorEastAsia" w:eastAsiaTheme="minorEastAsia" w:hAnsiTheme="minorEastAsia" w:cstheme="minorEastAsia"/>
        </w:rPr>
        <w:t>48</w:t>
      </w:r>
      <w:r>
        <w:rPr>
          <w:rFonts w:asciiTheme="minorEastAsia" w:eastAsiaTheme="minorEastAsia" w:hAnsiTheme="minorEastAsia" w:cstheme="minorEastAsia" w:hint="eastAsia"/>
        </w:rPr>
        <w:t>小时后视为送达；如以电子邮件、</w:t>
      </w:r>
      <w:r>
        <w:rPr>
          <w:rFonts w:asciiTheme="minorEastAsia" w:eastAsiaTheme="minorEastAsia" w:hAnsiTheme="minorEastAsia" w:cstheme="minorEastAsia"/>
        </w:rPr>
        <w:t>APP</w:t>
      </w:r>
      <w:r>
        <w:rPr>
          <w:rFonts w:asciiTheme="minorEastAsia" w:eastAsiaTheme="minorEastAsia" w:hAnsiTheme="minorEastAsia" w:cstheme="minorEastAsia" w:hint="eastAsia"/>
        </w:rPr>
        <w:t>推送等形式发出的，发出即视为已送达。</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可酌情合理决定采用何种方式向管理员发送通知。与本协议相关的任何通知应由管理员发送。</w:t>
      </w:r>
    </w:p>
    <w:p w14:paraId="40209E84"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 xml:space="preserve">若贵方多个管理员不同时段发出的通知内容相互矛盾的，以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收到最后通知内容为准.</w:t>
      </w:r>
    </w:p>
    <w:p w14:paraId="3E6E0459"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9.9</w:t>
      </w:r>
      <w:r>
        <w:rPr>
          <w:rFonts w:asciiTheme="minorEastAsia" w:eastAsiaTheme="minorEastAsia" w:hAnsiTheme="minorEastAsia" w:cstheme="minorEastAsia" w:hint="eastAsia"/>
        </w:rPr>
        <w:t>标题；释义。本协议标题仅为方便而设，不得用于对本协议任何条款作出解释或释义。本协议中使用</w:t>
      </w:r>
      <w:r>
        <w:rPr>
          <w:rFonts w:asciiTheme="minorEastAsia" w:eastAsiaTheme="minorEastAsia" w:hAnsiTheme="minorEastAsia" w:cstheme="minorEastAsia"/>
        </w:rPr>
        <w:t>“</w:t>
      </w:r>
      <w:r>
        <w:rPr>
          <w:rFonts w:asciiTheme="minorEastAsia" w:eastAsiaTheme="minorEastAsia" w:hAnsiTheme="minorEastAsia" w:cstheme="minorEastAsia" w:hint="eastAsia"/>
        </w:rPr>
        <w:t>包括</w:t>
      </w:r>
      <w:r>
        <w:rPr>
          <w:rFonts w:asciiTheme="minorEastAsia" w:eastAsiaTheme="minorEastAsia" w:hAnsiTheme="minorEastAsia" w:cstheme="minorEastAsia"/>
        </w:rPr>
        <w:t>”</w:t>
      </w:r>
      <w:r>
        <w:rPr>
          <w:rFonts w:asciiTheme="minorEastAsia" w:eastAsiaTheme="minorEastAsia" w:hAnsiTheme="minorEastAsia" w:cstheme="minorEastAsia" w:hint="eastAsia"/>
        </w:rPr>
        <w:t>、</w:t>
      </w:r>
      <w:r>
        <w:rPr>
          <w:rFonts w:asciiTheme="minorEastAsia" w:eastAsiaTheme="minorEastAsia" w:hAnsiTheme="minorEastAsia" w:cstheme="minorEastAsia"/>
        </w:rPr>
        <w:t>“</w:t>
      </w:r>
      <w:r>
        <w:rPr>
          <w:rFonts w:asciiTheme="minorEastAsia" w:eastAsiaTheme="minorEastAsia" w:hAnsiTheme="minorEastAsia" w:cstheme="minorEastAsia" w:hint="eastAsia"/>
        </w:rPr>
        <w:t>例如</w:t>
      </w:r>
      <w:r>
        <w:rPr>
          <w:rFonts w:asciiTheme="minorEastAsia" w:eastAsiaTheme="minorEastAsia" w:hAnsiTheme="minorEastAsia" w:cstheme="minorEastAsia"/>
        </w:rPr>
        <w:t>”</w:t>
      </w:r>
      <w:r>
        <w:rPr>
          <w:rFonts w:asciiTheme="minorEastAsia" w:eastAsiaTheme="minorEastAsia" w:hAnsiTheme="minorEastAsia" w:cstheme="minorEastAsia" w:hint="eastAsia"/>
        </w:rPr>
        <w:t>或</w:t>
      </w:r>
      <w:r>
        <w:rPr>
          <w:rFonts w:asciiTheme="minorEastAsia" w:eastAsiaTheme="minorEastAsia" w:hAnsiTheme="minorEastAsia" w:cstheme="minorEastAsia"/>
        </w:rPr>
        <w:t>“</w:t>
      </w:r>
      <w:r>
        <w:rPr>
          <w:rFonts w:asciiTheme="minorEastAsia" w:eastAsiaTheme="minorEastAsia" w:hAnsiTheme="minorEastAsia" w:cstheme="minorEastAsia" w:hint="eastAsia"/>
        </w:rPr>
        <w:t>譬如</w:t>
      </w:r>
      <w:r>
        <w:rPr>
          <w:rFonts w:asciiTheme="minorEastAsia" w:eastAsiaTheme="minorEastAsia" w:hAnsiTheme="minorEastAsia" w:cstheme="minorEastAsia"/>
        </w:rPr>
        <w:t>”</w:t>
      </w:r>
      <w:r>
        <w:rPr>
          <w:rFonts w:asciiTheme="minorEastAsia" w:eastAsiaTheme="minorEastAsia" w:hAnsiTheme="minorEastAsia" w:cstheme="minorEastAsia" w:hint="eastAsia"/>
        </w:rPr>
        <w:t>等表达应酌情理解为其后紧跟</w:t>
      </w:r>
      <w:r>
        <w:rPr>
          <w:rFonts w:asciiTheme="minorEastAsia" w:eastAsiaTheme="minorEastAsia" w:hAnsiTheme="minorEastAsia" w:cstheme="minorEastAsia"/>
        </w:rPr>
        <w:t>“</w:t>
      </w:r>
      <w:r>
        <w:rPr>
          <w:rFonts w:asciiTheme="minorEastAsia" w:eastAsiaTheme="minorEastAsia" w:hAnsiTheme="minorEastAsia" w:cstheme="minorEastAsia" w:hint="eastAsia"/>
        </w:rPr>
        <w:t>但不限于</w:t>
      </w:r>
      <w:r>
        <w:rPr>
          <w:rFonts w:asciiTheme="minorEastAsia" w:eastAsiaTheme="minorEastAsia" w:hAnsiTheme="minorEastAsia" w:cstheme="minorEastAsia"/>
        </w:rPr>
        <w:t>”</w:t>
      </w:r>
      <w:r>
        <w:rPr>
          <w:rFonts w:asciiTheme="minorEastAsia" w:eastAsiaTheme="minorEastAsia" w:hAnsiTheme="minorEastAsia" w:cstheme="minorEastAsia" w:hint="eastAsia"/>
        </w:rPr>
        <w:t>。本协议提及的一天中的任何时间指办公场地所在时区的时间。</w:t>
      </w:r>
    </w:p>
    <w:p w14:paraId="1DA98E5F" w14:textId="77777777" w:rsidR="006C14F9" w:rsidRDefault="002A50AF">
      <w:pPr>
        <w:rPr>
          <w:rFonts w:ascii="宋体" w:hAnsi="宋体" w:cs="Arial"/>
          <w:kern w:val="0"/>
          <w:sz w:val="20"/>
          <w:szCs w:val="20"/>
        </w:rPr>
      </w:pPr>
      <w:r>
        <w:rPr>
          <w:rFonts w:asciiTheme="minorEastAsia" w:eastAsiaTheme="minorEastAsia" w:hAnsiTheme="minorEastAsia" w:cstheme="minorEastAsia"/>
        </w:rPr>
        <w:t>9.10</w:t>
      </w:r>
      <w:r>
        <w:rPr>
          <w:rFonts w:asciiTheme="minorEastAsia" w:eastAsiaTheme="minorEastAsia" w:hAnsiTheme="minorEastAsia" w:cstheme="minorEastAsia" w:hint="eastAsia"/>
        </w:rPr>
        <w:t>禁止转让。除非贵方或贵方母公司进行吸收合并、新设合并、公司重组或出售全部或实质全部股权或资产，否则未经</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事先同意，贵方不得（包括按照法律要求）转让或以其他方式让与贵方在本协议项下的任何权利或义务。</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可不经贵方同意转让本协议。</w:t>
      </w:r>
    </w:p>
    <w:p w14:paraId="0CC7834B"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9.11</w:t>
      </w:r>
      <w:r>
        <w:rPr>
          <w:rFonts w:asciiTheme="minorEastAsia" w:eastAsiaTheme="minorEastAsia" w:hAnsiTheme="minorEastAsia" w:cstheme="minorEastAsia" w:hint="eastAsia"/>
        </w:rPr>
        <w:t>反洗钱。贵方特此声明和保证贵方和贵方会员一直且将根据全部法律合乎道德地开展业务，包括但不限制于禁止商业贿赂和洗钱的法律（</w:t>
      </w:r>
      <w:r>
        <w:rPr>
          <w:rFonts w:asciiTheme="minorEastAsia" w:eastAsiaTheme="minorEastAsia" w:hAnsiTheme="minorEastAsia" w:cstheme="minorEastAsia"/>
        </w:rPr>
        <w:t>“</w:t>
      </w:r>
      <w:r>
        <w:rPr>
          <w:rFonts w:asciiTheme="minorEastAsia" w:eastAsiaTheme="minorEastAsia" w:hAnsiTheme="minorEastAsia" w:cstheme="minorEastAsia" w:hint="eastAsia"/>
        </w:rPr>
        <w:t>反洗钱法</w:t>
      </w:r>
      <w:r>
        <w:rPr>
          <w:rFonts w:asciiTheme="minorEastAsia" w:eastAsiaTheme="minorEastAsia" w:hAnsiTheme="minorEastAsia" w:cstheme="minorEastAsia"/>
        </w:rPr>
        <w:t>”</w:t>
      </w:r>
      <w:r>
        <w:rPr>
          <w:rFonts w:asciiTheme="minorEastAsia" w:eastAsiaTheme="minorEastAsia" w:hAnsiTheme="minorEastAsia" w:cstheme="minorEastAsia" w:hint="eastAsia"/>
        </w:rPr>
        <w:t xml:space="preserve">），且根据反洗钱法规定，贵方履行本协议项下支付义务的全部资金均为合法所得。贵方应提供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为遵守反洗钱法不时要求提供的全部信息和文件。</w:t>
      </w:r>
    </w:p>
    <w:p w14:paraId="5D04913C"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9.12</w:t>
      </w:r>
      <w:r>
        <w:rPr>
          <w:rFonts w:asciiTheme="minorEastAsia" w:eastAsiaTheme="minorEastAsia" w:hAnsiTheme="minorEastAsia" w:cstheme="minorEastAsia" w:hint="eastAsia"/>
        </w:rPr>
        <w:t>反腐败法。贵方或贵方会员、贵方董事、高级职员、员工、代理、分包商、代表或代表贵方的任何人员，不得（</w:t>
      </w:r>
      <w:r>
        <w:rPr>
          <w:rFonts w:asciiTheme="minorEastAsia" w:eastAsiaTheme="minorEastAsia" w:hAnsiTheme="minorEastAsia" w:cstheme="minorEastAsia"/>
        </w:rPr>
        <w:t>i</w:t>
      </w:r>
      <w:r>
        <w:rPr>
          <w:rFonts w:asciiTheme="minorEastAsia" w:eastAsiaTheme="minorEastAsia" w:hAnsiTheme="minorEastAsia" w:cstheme="minorEastAsia" w:hint="eastAsia"/>
        </w:rPr>
        <w:t>）直接或间接地提供、支付、给予、承诺或授权任何金钱、礼品或任何有价物给付给：（</w:t>
      </w:r>
      <w:r>
        <w:rPr>
          <w:rFonts w:asciiTheme="minorEastAsia" w:eastAsiaTheme="minorEastAsia" w:hAnsiTheme="minorEastAsia" w:cstheme="minorEastAsia"/>
        </w:rPr>
        <w:t>A</w:t>
      </w:r>
      <w:r>
        <w:rPr>
          <w:rFonts w:asciiTheme="minorEastAsia" w:eastAsiaTheme="minorEastAsia" w:hAnsiTheme="minorEastAsia" w:cstheme="minorEastAsia" w:hint="eastAsia"/>
        </w:rPr>
        <w:t>）任何政府官员或任何商业当事人，（</w:t>
      </w:r>
      <w:r>
        <w:rPr>
          <w:rFonts w:asciiTheme="minorEastAsia" w:eastAsiaTheme="minorEastAsia" w:hAnsiTheme="minorEastAsia" w:cstheme="minorEastAsia"/>
        </w:rPr>
        <w:t>B</w:t>
      </w:r>
      <w:r>
        <w:rPr>
          <w:rFonts w:asciiTheme="minorEastAsia" w:eastAsiaTheme="minorEastAsia" w:hAnsiTheme="minorEastAsia" w:cstheme="minorEastAsia" w:hint="eastAsia"/>
        </w:rPr>
        <w:t>）任何知悉或有理由知悉全部或部分该金钱、礼品或有价物将直接或间接地提供、支付或给予任何政府官员或任商业当事人的人，或（</w:t>
      </w:r>
      <w:r>
        <w:rPr>
          <w:rFonts w:asciiTheme="minorEastAsia" w:eastAsiaTheme="minorEastAsia" w:hAnsiTheme="minorEastAsia" w:cstheme="minorEastAsia"/>
        </w:rPr>
        <w:t>C</w:t>
      </w:r>
      <w:r>
        <w:rPr>
          <w:rFonts w:asciiTheme="minorEastAsia" w:eastAsiaTheme="minorEastAsia" w:hAnsiTheme="minorEastAsia" w:cstheme="minorEastAsia" w:hint="eastAsia"/>
        </w:rPr>
        <w:t>）</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的任何员工或代表，以实现以下目的（</w:t>
      </w:r>
      <w:r>
        <w:rPr>
          <w:rFonts w:asciiTheme="minorEastAsia" w:eastAsiaTheme="minorEastAsia" w:hAnsiTheme="minorEastAsia" w:cstheme="minorEastAsia"/>
        </w:rPr>
        <w:t>1</w:t>
      </w:r>
      <w:r>
        <w:rPr>
          <w:rFonts w:asciiTheme="minorEastAsia" w:eastAsiaTheme="minorEastAsia" w:hAnsiTheme="minorEastAsia" w:cstheme="minorEastAsia" w:hint="eastAsia"/>
        </w:rPr>
        <w:t>）影响政府官员或商业当事人其职权范围内的行为或决定，（</w:t>
      </w:r>
      <w:r>
        <w:rPr>
          <w:rFonts w:asciiTheme="minorEastAsia" w:eastAsiaTheme="minorEastAsia" w:hAnsiTheme="minorEastAsia" w:cstheme="minorEastAsia"/>
        </w:rPr>
        <w:t>2</w:t>
      </w:r>
      <w:r>
        <w:rPr>
          <w:rFonts w:asciiTheme="minorEastAsia" w:eastAsiaTheme="minorEastAsia" w:hAnsiTheme="minorEastAsia" w:cstheme="minorEastAsia" w:hint="eastAsia"/>
        </w:rPr>
        <w:t>）引诱政府官员或商业当事人从事违反其职务法律责任的行为，（</w:t>
      </w:r>
      <w:r>
        <w:rPr>
          <w:rFonts w:asciiTheme="minorEastAsia" w:eastAsiaTheme="minorEastAsia" w:hAnsiTheme="minorEastAsia" w:cstheme="minorEastAsia"/>
        </w:rPr>
        <w:t>3</w:t>
      </w:r>
      <w:r>
        <w:rPr>
          <w:rFonts w:asciiTheme="minorEastAsia" w:eastAsiaTheme="minorEastAsia" w:hAnsiTheme="minorEastAsia" w:cstheme="minorEastAsia" w:hint="eastAsia"/>
        </w:rPr>
        <w:t>）获取不正当利益或（</w:t>
      </w:r>
      <w:r>
        <w:rPr>
          <w:rFonts w:asciiTheme="minorEastAsia" w:eastAsiaTheme="minorEastAsia" w:hAnsiTheme="minorEastAsia" w:cstheme="minorEastAsia"/>
        </w:rPr>
        <w:t>4</w:t>
      </w:r>
      <w:r>
        <w:rPr>
          <w:rFonts w:asciiTheme="minorEastAsia" w:eastAsiaTheme="minorEastAsia" w:hAnsiTheme="minorEastAsia" w:cstheme="minorEastAsia" w:hint="eastAsia"/>
        </w:rPr>
        <w:t>）确保签订本协议，（</w:t>
      </w:r>
      <w:r>
        <w:rPr>
          <w:rFonts w:asciiTheme="minorEastAsia" w:eastAsiaTheme="minorEastAsia" w:hAnsiTheme="minorEastAsia" w:cstheme="minorEastAsia"/>
        </w:rPr>
        <w:t>ii</w:t>
      </w:r>
      <w:r>
        <w:rPr>
          <w:rFonts w:asciiTheme="minorEastAsia" w:eastAsiaTheme="minorEastAsia" w:hAnsiTheme="minorEastAsia" w:cstheme="minorEastAsia" w:hint="eastAsia"/>
        </w:rPr>
        <w:t>）就与本协议、服务或办公场地相关，直接地或间接地授权或进行支付、赠礼抑或提出或承诺该等支付或礼品。为本条款之目的，</w:t>
      </w:r>
      <w:r>
        <w:rPr>
          <w:rFonts w:asciiTheme="minorEastAsia" w:eastAsiaTheme="minorEastAsia" w:hAnsiTheme="minorEastAsia" w:cstheme="minorEastAsia"/>
        </w:rPr>
        <w:t>“</w:t>
      </w:r>
      <w:r>
        <w:rPr>
          <w:rFonts w:asciiTheme="minorEastAsia" w:eastAsiaTheme="minorEastAsia" w:hAnsiTheme="minorEastAsia" w:cstheme="minorEastAsia" w:hint="eastAsia"/>
        </w:rPr>
        <w:t>政府官员</w:t>
      </w:r>
      <w:r>
        <w:rPr>
          <w:rFonts w:asciiTheme="minorEastAsia" w:eastAsiaTheme="minorEastAsia" w:hAnsiTheme="minorEastAsia" w:cstheme="minorEastAsia"/>
        </w:rPr>
        <w:t>”</w:t>
      </w:r>
      <w:r>
        <w:rPr>
          <w:rFonts w:asciiTheme="minorEastAsia" w:eastAsiaTheme="minorEastAsia" w:hAnsiTheme="minorEastAsia" w:cstheme="minorEastAsia" w:hint="eastAsia"/>
        </w:rPr>
        <w:t>指任何政府部门或机构的任何官员、雇员或有官员职能的人员，包括国有企业或国家控制企业、公共国际组织及政党或政治职务官员或候选人。</w:t>
      </w:r>
    </w:p>
    <w:p w14:paraId="1344A575"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lastRenderedPageBreak/>
        <w:t>9.13</w:t>
      </w:r>
      <w:r>
        <w:rPr>
          <w:rFonts w:asciiTheme="minorEastAsia" w:eastAsiaTheme="minorEastAsia" w:hAnsiTheme="minorEastAsia" w:cstheme="minorEastAsia" w:hint="eastAsia"/>
        </w:rPr>
        <w:t>经纪人。贵方承诺并保证，如未在本协议列明经纪人，将视为贵方并未在本协议下之会籍交易中使用(房地产)经纪人。对于贵方违反本条承诺与保证而引起的任何索赔，贵方应向 KrSpace 作出赔偿,确保 KrSpace 不遭受损失。</w:t>
      </w:r>
    </w:p>
    <w:p w14:paraId="4B8C3A3E"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9.14</w:t>
      </w:r>
      <w:r>
        <w:rPr>
          <w:rFonts w:asciiTheme="minorEastAsia" w:eastAsiaTheme="minorEastAsia" w:hAnsiTheme="minorEastAsia" w:cstheme="minorEastAsia" w:hint="eastAsia"/>
        </w:rPr>
        <w:t>完整协议。本协议（</w:t>
      </w:r>
      <w:r>
        <w:rPr>
          <w:rFonts w:asciiTheme="minorEastAsia" w:eastAsiaTheme="minorEastAsia" w:hAnsiTheme="minorEastAsia" w:cstheme="minorEastAsia" w:hint="eastAsia"/>
          <w:color w:val="0000FF"/>
        </w:rPr>
        <w:t>包括第一部分会籍详情、第二部分条款和条件和第三部分专用条款）</w:t>
      </w:r>
      <w:r>
        <w:rPr>
          <w:rFonts w:asciiTheme="minorEastAsia" w:eastAsiaTheme="minorEastAsia" w:hAnsiTheme="minorEastAsia" w:cstheme="minorEastAsia" w:hint="eastAsia"/>
        </w:rPr>
        <w:t>构成双方就本协议标题事项达成的完整协议。除双方签署书面文件或以其他方式许可外，不得以任何方式对本协议作出修订。双方就本协议所载事项达成的所有在先协议与谅解已并入本协议。</w:t>
      </w:r>
    </w:p>
    <w:p w14:paraId="5DA333F7"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9.15</w:t>
      </w:r>
      <w:r>
        <w:rPr>
          <w:rFonts w:asciiTheme="minorEastAsia" w:eastAsiaTheme="minorEastAsia" w:hAnsiTheme="minorEastAsia" w:cstheme="minorEastAsia" w:hint="eastAsia"/>
        </w:rPr>
        <w:t>协议份数。本协议（</w:t>
      </w:r>
      <w:r>
        <w:rPr>
          <w:rFonts w:asciiTheme="minorEastAsia" w:eastAsiaTheme="minorEastAsia" w:hAnsiTheme="minorEastAsia" w:cstheme="minorEastAsia" w:hint="eastAsia"/>
          <w:color w:val="0000FF"/>
        </w:rPr>
        <w:t>包括第一部分会籍详情、第二部分条款和条件和第三部分专用条款</w:t>
      </w:r>
      <w:r>
        <w:rPr>
          <w:rFonts w:asciiTheme="minorEastAsia" w:eastAsiaTheme="minorEastAsia" w:hAnsiTheme="minorEastAsia" w:cstheme="minorEastAsia" w:hint="eastAsia"/>
        </w:rPr>
        <w:t>）一式两份，双方各持一份，具有同等法律效力。</w:t>
      </w:r>
    </w:p>
    <w:p w14:paraId="590D6398"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9.16</w:t>
      </w:r>
      <w:r>
        <w:rPr>
          <w:rFonts w:asciiTheme="minorEastAsia" w:eastAsiaTheme="minorEastAsia" w:hAnsiTheme="minorEastAsia" w:cstheme="minorEastAsia" w:hint="eastAsia"/>
        </w:rPr>
        <w:t>协议生效。</w:t>
      </w:r>
    </w:p>
    <w:p w14:paraId="71B2A864"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9.16.1</w:t>
      </w:r>
      <w:r>
        <w:rPr>
          <w:rFonts w:asciiTheme="minorEastAsia" w:eastAsiaTheme="minorEastAsia" w:hAnsiTheme="minorEastAsia" w:cstheme="minorEastAsia" w:hint="eastAsia"/>
        </w:rPr>
        <w:t>本协议（</w:t>
      </w:r>
      <w:r>
        <w:rPr>
          <w:rFonts w:asciiTheme="minorEastAsia" w:eastAsiaTheme="minorEastAsia" w:hAnsiTheme="minorEastAsia" w:cstheme="minorEastAsia" w:hint="eastAsia"/>
          <w:color w:val="0000FF"/>
        </w:rPr>
        <w:t>包括第一部分会籍详情、第二部分条款和条件和第三部分专用条款</w:t>
      </w:r>
      <w:r>
        <w:rPr>
          <w:rFonts w:asciiTheme="minorEastAsia" w:eastAsiaTheme="minorEastAsia" w:hAnsiTheme="minorEastAsia" w:cstheme="minorEastAsia" w:hint="eastAsia"/>
        </w:rPr>
        <w:t>）经双方签字及盖章后生效。</w:t>
      </w:r>
    </w:p>
    <w:p w14:paraId="6DF2ECED"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9.16.2</w:t>
      </w:r>
      <w:r>
        <w:rPr>
          <w:rFonts w:asciiTheme="minorEastAsia" w:eastAsiaTheme="minorEastAsia" w:hAnsiTheme="minorEastAsia" w:cstheme="minorEastAsia" w:hint="eastAsia"/>
        </w:rPr>
        <w:t>会员或会员公司知悉并同意，将在签署本协议的</w:t>
      </w:r>
      <w:r>
        <w:rPr>
          <w:rFonts w:asciiTheme="minorEastAsia" w:eastAsiaTheme="minorEastAsia" w:hAnsiTheme="minorEastAsia" w:cstheme="minorEastAsia"/>
        </w:rPr>
        <w:t>5</w:t>
      </w:r>
      <w:r>
        <w:rPr>
          <w:rFonts w:asciiTheme="minorEastAsia" w:eastAsiaTheme="minorEastAsia" w:hAnsiTheme="minorEastAsia" w:cstheme="minorEastAsia" w:hint="eastAsia"/>
        </w:rPr>
        <w:t>个工作日内向</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提供如下证明材料：（</w:t>
      </w:r>
      <w:r>
        <w:rPr>
          <w:rFonts w:asciiTheme="minorEastAsia" w:eastAsiaTheme="minorEastAsia" w:hAnsiTheme="minorEastAsia" w:cstheme="minorEastAsia"/>
        </w:rPr>
        <w:t>1</w:t>
      </w:r>
      <w:r>
        <w:rPr>
          <w:rFonts w:asciiTheme="minorEastAsia" w:eastAsiaTheme="minorEastAsia" w:hAnsiTheme="minorEastAsia" w:cstheme="minorEastAsia" w:hint="eastAsia"/>
        </w:rPr>
        <w:t>）会员公司需提供两（</w:t>
      </w:r>
      <w:r>
        <w:rPr>
          <w:rFonts w:asciiTheme="minorEastAsia" w:eastAsiaTheme="minorEastAsia" w:hAnsiTheme="minorEastAsia" w:cstheme="minorEastAsia"/>
        </w:rPr>
        <w:t>2</w:t>
      </w:r>
      <w:r>
        <w:rPr>
          <w:rFonts w:asciiTheme="minorEastAsia" w:eastAsiaTheme="minorEastAsia" w:hAnsiTheme="minorEastAsia" w:cstheme="minorEastAsia" w:hint="eastAsia"/>
        </w:rPr>
        <w:t>）份公司营业执照复印件并加盖公司公章；（</w:t>
      </w:r>
      <w:r>
        <w:rPr>
          <w:rFonts w:asciiTheme="minorEastAsia" w:eastAsiaTheme="minorEastAsia" w:hAnsiTheme="minorEastAsia" w:cstheme="minorEastAsia"/>
        </w:rPr>
        <w:t>2</w:t>
      </w:r>
      <w:r>
        <w:rPr>
          <w:rFonts w:asciiTheme="minorEastAsia" w:eastAsiaTheme="minorEastAsia" w:hAnsiTheme="minorEastAsia" w:cstheme="minorEastAsia" w:hint="eastAsia"/>
        </w:rPr>
        <w:t>）个人需提供两（</w:t>
      </w:r>
      <w:r>
        <w:rPr>
          <w:rFonts w:asciiTheme="minorEastAsia" w:eastAsiaTheme="minorEastAsia" w:hAnsiTheme="minorEastAsia" w:cstheme="minorEastAsia"/>
        </w:rPr>
        <w:t>2</w:t>
      </w:r>
      <w:r>
        <w:rPr>
          <w:rFonts w:asciiTheme="minorEastAsia" w:eastAsiaTheme="minorEastAsia" w:hAnsiTheme="minorEastAsia" w:cstheme="minorEastAsia" w:hint="eastAsia"/>
        </w:rPr>
        <w:t>）份有效身份证或护照复印件；此外若该个人为公司雇员或者仅为公司工作或服务，其提供供的身份证</w:t>
      </w:r>
      <w:r>
        <w:rPr>
          <w:rFonts w:asciiTheme="minorEastAsia" w:eastAsiaTheme="minorEastAsia" w:hAnsiTheme="minorEastAsia" w:cstheme="minorEastAsia"/>
        </w:rPr>
        <w:t>/</w:t>
      </w:r>
      <w:r>
        <w:rPr>
          <w:rFonts w:asciiTheme="minorEastAsia" w:eastAsiaTheme="minorEastAsia" w:hAnsiTheme="minorEastAsia" w:cstheme="minorEastAsia" w:hint="eastAsia"/>
        </w:rPr>
        <w:t>护照复印件还应加盖公司公章，而不论该个人是否与公司存在正式的劳动关系。</w:t>
      </w:r>
    </w:p>
    <w:p w14:paraId="1B782FD1" w14:textId="77777777" w:rsidR="006C14F9" w:rsidRDefault="002A50AF">
      <w:pPr>
        <w:rPr>
          <w:rFonts w:asciiTheme="minorEastAsia" w:eastAsiaTheme="minorEastAsia" w:hAnsiTheme="minorEastAsia" w:cstheme="minorEastAsia"/>
          <w:color w:val="0000FF"/>
        </w:rPr>
      </w:pPr>
      <w:r>
        <w:rPr>
          <w:rFonts w:asciiTheme="minorEastAsia" w:eastAsiaTheme="minorEastAsia" w:hAnsiTheme="minorEastAsia" w:cstheme="minorEastAsia"/>
          <w:color w:val="0000FF"/>
        </w:rPr>
        <w:t>9.16.</w:t>
      </w:r>
      <w:r>
        <w:rPr>
          <w:rFonts w:asciiTheme="minorEastAsia" w:eastAsiaTheme="minorEastAsia" w:hAnsiTheme="minorEastAsia" w:cstheme="minorEastAsia" w:hint="eastAsia"/>
          <w:color w:val="0000FF"/>
        </w:rPr>
        <w:t>3签署本协议即表明贵方向</w:t>
      </w:r>
      <w:r>
        <w:rPr>
          <w:rFonts w:asciiTheme="minorEastAsia" w:eastAsiaTheme="minorEastAsia" w:hAnsiTheme="minorEastAsia" w:cstheme="minorEastAsia"/>
          <w:color w:val="0000FF"/>
        </w:rPr>
        <w:t xml:space="preserve"> KrSpace </w:t>
      </w:r>
      <w:r>
        <w:rPr>
          <w:rFonts w:asciiTheme="minorEastAsia" w:eastAsiaTheme="minorEastAsia" w:hAnsiTheme="minorEastAsia" w:cstheme="minorEastAsia" w:hint="eastAsia"/>
          <w:color w:val="0000FF"/>
        </w:rPr>
        <w:t>声明，协议签署人</w:t>
      </w:r>
      <w:r>
        <w:rPr>
          <w:rFonts w:asciiTheme="minorEastAsia" w:eastAsiaTheme="minorEastAsia" w:hAnsiTheme="minorEastAsia" w:cstheme="minorEastAsia"/>
          <w:color w:val="0000FF"/>
        </w:rPr>
        <w:t>/</w:t>
      </w:r>
      <w:r>
        <w:rPr>
          <w:rFonts w:asciiTheme="minorEastAsia" w:eastAsiaTheme="minorEastAsia" w:hAnsiTheme="minorEastAsia" w:cstheme="minorEastAsia" w:hint="eastAsia"/>
          <w:color w:val="0000FF"/>
        </w:rPr>
        <w:t>公司拥有适当权限代表前文所列公司签署本协议并代表该公司产生本协议项下义务。</w:t>
      </w:r>
    </w:p>
    <w:p w14:paraId="6CCF382B" w14:textId="77777777" w:rsidR="006C14F9" w:rsidRDefault="002A50AF">
      <w:pPr>
        <w:rPr>
          <w:rFonts w:asciiTheme="minorEastAsia" w:eastAsiaTheme="minorEastAsia" w:hAnsiTheme="minorEastAsia" w:cstheme="minorEastAsia"/>
          <w:color w:val="0000FF"/>
        </w:rPr>
      </w:pPr>
      <w:r>
        <w:rPr>
          <w:rFonts w:asciiTheme="minorEastAsia" w:eastAsiaTheme="minorEastAsia" w:hAnsiTheme="minorEastAsia" w:cstheme="minorEastAsia" w:hint="eastAsia"/>
          <w:color w:val="0000FF"/>
        </w:rPr>
        <w:br w:type="page"/>
      </w:r>
    </w:p>
    <w:p w14:paraId="64AAC241" w14:textId="77777777" w:rsidR="006C14F9" w:rsidRDefault="002A50AF">
      <w:pPr>
        <w:widowControl w:val="0"/>
        <w:numPr>
          <w:ilvl w:val="0"/>
          <w:numId w:val="1"/>
        </w:numPr>
        <w:jc w:val="left"/>
        <w:rPr>
          <w:rFonts w:ascii="宋体" w:hAnsi="宋体" w:cs="宋体"/>
          <w:b/>
          <w:bCs/>
          <w:sz w:val="28"/>
          <w:szCs w:val="28"/>
        </w:rPr>
      </w:pPr>
      <w:r>
        <w:rPr>
          <w:rFonts w:ascii="宋体" w:hAnsi="宋体" w:cs="宋体" w:hint="eastAsia"/>
          <w:b/>
          <w:bCs/>
          <w:sz w:val="28"/>
          <w:szCs w:val="28"/>
        </w:rPr>
        <w:lastRenderedPageBreak/>
        <w:t>专用条款</w:t>
      </w:r>
    </w:p>
    <w:p w14:paraId="05EB228A"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1. 组成本协议的文件及效力</w:t>
      </w:r>
    </w:p>
    <w:p w14:paraId="2898C354"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 xml:space="preserve">1.1 组成本协议的文件包括： </w:t>
      </w:r>
    </w:p>
    <w:p w14:paraId="078A3407"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（1）本协议第一部分 会籍详情；</w:t>
      </w:r>
    </w:p>
    <w:p w14:paraId="5BFAA118"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（2）本协议第二部分 条款和条件；</w:t>
      </w:r>
    </w:p>
    <w:p w14:paraId="39030A88"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（3）本协议第三部分 专用条款；</w:t>
      </w:r>
    </w:p>
    <w:p w14:paraId="44B7E410"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1.2本协议的第三部分 专用条款与第二部分 条款和条件的约定有冲突之处，以第三部分 专用条款为准。</w:t>
      </w:r>
    </w:p>
    <w:p w14:paraId="5DB51FCA" w14:textId="77777777" w:rsidR="006C14F9" w:rsidRDefault="006C14F9">
      <w:pPr>
        <w:rPr>
          <w:rFonts w:asciiTheme="minorEastAsia" w:eastAsiaTheme="minorEastAsia" w:hAnsiTheme="minorEastAsia" w:cstheme="minorEastAsia"/>
        </w:rPr>
      </w:pPr>
    </w:p>
    <w:p w14:paraId="08916A65"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2. 专用条款内容如下：</w:t>
      </w:r>
    </w:p>
    <w:p w14:paraId="4DAB4848"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2.1 其他约定：【</w:t>
      </w:r>
      <w:r>
        <w:rPr>
          <w:rFonts w:asciiTheme="minorEastAsia" w:eastAsiaTheme="minorEastAsia" w:hAnsiTheme="minorEastAsia" w:cstheme="minorEastAsia" w:hint="eastAsia"/>
          <w:color w:val="0000FF"/>
        </w:rPr>
        <w:t>OP系统自动带出</w:t>
      </w:r>
      <w:r>
        <w:rPr>
          <w:rFonts w:asciiTheme="minorEastAsia" w:eastAsiaTheme="minorEastAsia" w:hAnsiTheme="minorEastAsia" w:cstheme="minorEastAsia" w:hint="eastAsia"/>
        </w:rPr>
        <w:t>】。</w:t>
      </w:r>
    </w:p>
    <w:p w14:paraId="3F00D6B6" w14:textId="77777777" w:rsidR="006C14F9" w:rsidRDefault="006C14F9">
      <w:pPr>
        <w:rPr>
          <w:rFonts w:asciiTheme="minorEastAsia" w:eastAsiaTheme="minorEastAsia" w:hAnsiTheme="minorEastAsia" w:cstheme="minorEastAsia"/>
        </w:rPr>
      </w:pPr>
      <w:bookmarkStart w:id="275" w:name="_GoBack"/>
      <w:bookmarkEnd w:id="275"/>
    </w:p>
    <w:p w14:paraId="1E39D4D1"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3.协议份数。</w:t>
      </w:r>
    </w:p>
    <w:p w14:paraId="2BA62174"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3.1本协议（包括第一部分会籍详情、第二部分条款和条件、第三部分专用条款）一式两份，双方各持一份，具有同等法律效力。</w:t>
      </w:r>
    </w:p>
    <w:p w14:paraId="1F5E3C94" w14:textId="77777777" w:rsidR="006C14F9" w:rsidRDefault="006C14F9">
      <w:pPr>
        <w:rPr>
          <w:rFonts w:asciiTheme="minorEastAsia" w:eastAsiaTheme="minorEastAsia" w:hAnsiTheme="minorEastAsia" w:cstheme="minorEastAsia"/>
        </w:rPr>
      </w:pPr>
    </w:p>
    <w:p w14:paraId="7D46C0A5"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4.协议生效。</w:t>
      </w:r>
    </w:p>
    <w:p w14:paraId="1E5973B4"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4.1本协议（包括第一部分会籍详情、第二部分条款和条件、第三部分专用条款）经双方签字及盖章后生效。</w:t>
      </w:r>
    </w:p>
    <w:p w14:paraId="68B87A4F" w14:textId="77777777" w:rsidR="006C14F9" w:rsidRDefault="002A50AF">
      <w:pPr>
        <w:spacing w:line="360" w:lineRule="auto"/>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（以下无正文）</w:t>
      </w:r>
    </w:p>
    <w:p w14:paraId="08391234" w14:textId="77777777" w:rsidR="006C14F9" w:rsidRDefault="006C14F9">
      <w:pPr>
        <w:rPr>
          <w:rFonts w:ascii="宋体" w:hAnsi="宋体" w:cs="Arial"/>
          <w:kern w:val="0"/>
          <w:sz w:val="20"/>
          <w:szCs w:val="20"/>
          <w:u w:val="single"/>
        </w:rPr>
      </w:pPr>
    </w:p>
    <w:p w14:paraId="107BFEC7" w14:textId="77777777" w:rsidR="006C14F9" w:rsidRDefault="006C14F9">
      <w:pPr>
        <w:rPr>
          <w:rFonts w:asciiTheme="minorEastAsia" w:eastAsiaTheme="minorEastAsia" w:hAnsiTheme="minorEastAsia" w:cstheme="minorEastAsia"/>
        </w:rPr>
      </w:pPr>
    </w:p>
    <w:p w14:paraId="7FE9E05F"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会员签字：</w:t>
      </w:r>
    </w:p>
    <w:p w14:paraId="4A5192AC"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公司名称：</w:t>
      </w:r>
    </w:p>
    <w:p w14:paraId="3674BB8F"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盖章（合同专用章或者公章）：</w:t>
      </w:r>
    </w:p>
    <w:p w14:paraId="374C2615"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法定代表人或者授权代表人（签字）：</w:t>
      </w:r>
    </w:p>
    <w:p w14:paraId="7F5DB1E4"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日期：   年    月    日</w:t>
      </w:r>
    </w:p>
    <w:p w14:paraId="487E75DB" w14:textId="77777777" w:rsidR="006C14F9" w:rsidRDefault="006C14F9">
      <w:pPr>
        <w:rPr>
          <w:rFonts w:asciiTheme="minorEastAsia" w:eastAsiaTheme="minorEastAsia" w:hAnsiTheme="minorEastAsia" w:cstheme="minorEastAsia"/>
        </w:rPr>
      </w:pPr>
    </w:p>
    <w:p w14:paraId="367C407B"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签字：</w:t>
      </w:r>
    </w:p>
    <w:p w14:paraId="57C27411"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实体名称：</w:t>
      </w:r>
    </w:p>
    <w:p w14:paraId="59EB91A8"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盖章（合同专用章或者公章）：</w:t>
      </w:r>
    </w:p>
    <w:p w14:paraId="3D3FBFEF"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法定代表人或者授权代表人（签字）：</w:t>
      </w:r>
    </w:p>
    <w:p w14:paraId="51B30EDD" w14:textId="77777777" w:rsidR="006C14F9" w:rsidRDefault="002A50AF">
      <w:pPr>
        <w:rPr>
          <w:rFonts w:ascii="宋体" w:hAnsi="宋体" w:cs="Arial"/>
          <w:kern w:val="0"/>
          <w:sz w:val="20"/>
          <w:szCs w:val="20"/>
        </w:rPr>
      </w:pPr>
      <w:r>
        <w:rPr>
          <w:rFonts w:asciiTheme="minorEastAsia" w:eastAsiaTheme="minorEastAsia" w:hAnsiTheme="minorEastAsia" w:cstheme="minorEastAsia" w:hint="eastAsia"/>
        </w:rPr>
        <w:t>日期：   年    月    日</w:t>
      </w:r>
    </w:p>
    <w:p w14:paraId="5D4E025C" w14:textId="77777777" w:rsidR="006C14F9" w:rsidRDefault="006C14F9">
      <w:pPr>
        <w:rPr>
          <w:rFonts w:asciiTheme="minorEastAsia" w:eastAsiaTheme="minorEastAsia" w:hAnsiTheme="minorEastAsia" w:cstheme="minorEastAsia"/>
          <w:color w:val="0000FF"/>
        </w:rPr>
      </w:pPr>
    </w:p>
    <w:p w14:paraId="14BD679B" w14:textId="77777777" w:rsidR="006C14F9" w:rsidRDefault="006C14F9">
      <w:pPr>
        <w:rPr>
          <w:rFonts w:asciiTheme="minorEastAsia" w:eastAsiaTheme="minorEastAsia" w:hAnsiTheme="minorEastAsia" w:cstheme="minorEastAsia"/>
          <w:color w:val="0000FF"/>
        </w:rPr>
      </w:pPr>
    </w:p>
    <w:p w14:paraId="413C532A" w14:textId="77777777" w:rsidR="006C14F9" w:rsidRDefault="006C14F9">
      <w:pPr>
        <w:rPr>
          <w:rFonts w:asciiTheme="minorEastAsia" w:eastAsiaTheme="minorEastAsia" w:hAnsiTheme="minorEastAsia" w:cstheme="minorEastAsia"/>
          <w:color w:val="0000FF"/>
        </w:rPr>
      </w:pPr>
    </w:p>
    <w:p w14:paraId="424F5264" w14:textId="77777777" w:rsidR="006C14F9" w:rsidRDefault="002A50AF">
      <w:pPr>
        <w:rPr>
          <w:rFonts w:asciiTheme="minorEastAsia" w:eastAsiaTheme="minorEastAsia" w:hAnsiTheme="minorEastAsia" w:cstheme="minorEastAsia"/>
          <w:color w:val="0000FF"/>
        </w:rPr>
      </w:pPr>
      <w:r>
        <w:rPr>
          <w:rFonts w:asciiTheme="minorEastAsia" w:eastAsiaTheme="minorEastAsia" w:hAnsiTheme="minorEastAsia" w:cstheme="minorEastAsia" w:hint="eastAsia"/>
          <w:color w:val="0000FF"/>
        </w:rPr>
        <w:t>专用</w:t>
      </w:r>
    </w:p>
    <w:p w14:paraId="7818A1E3"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（以下无正文）</w:t>
      </w:r>
    </w:p>
    <w:p w14:paraId="64078051" w14:textId="77777777" w:rsidR="006C14F9" w:rsidRDefault="006C14F9">
      <w:pPr>
        <w:rPr>
          <w:rFonts w:ascii="宋体" w:hAnsi="宋体" w:cs="Arial"/>
          <w:kern w:val="0"/>
          <w:sz w:val="20"/>
          <w:szCs w:val="20"/>
          <w:u w:val="single"/>
        </w:rPr>
      </w:pPr>
    </w:p>
    <w:p w14:paraId="0ED29133" w14:textId="77777777" w:rsidR="006C14F9" w:rsidRDefault="002A50AF">
      <w:pPr>
        <w:rPr>
          <w:rFonts w:ascii="宋体" w:hAnsi="宋体" w:cs="Arial"/>
          <w:kern w:val="0"/>
          <w:sz w:val="20"/>
          <w:szCs w:val="20"/>
          <w:u w:val="single"/>
        </w:rPr>
      </w:pPr>
      <w:r>
        <w:rPr>
          <w:rFonts w:ascii="宋体" w:hAnsi="宋体" w:cs="Arial" w:hint="eastAsia"/>
          <w:kern w:val="0"/>
          <w:sz w:val="20"/>
          <w:szCs w:val="20"/>
          <w:u w:val="single"/>
        </w:rPr>
        <w:br w:type="page"/>
      </w:r>
    </w:p>
    <w:p w14:paraId="3F1908FA" w14:textId="77777777" w:rsidR="006C14F9" w:rsidRDefault="006C14F9">
      <w:pPr>
        <w:rPr>
          <w:rFonts w:ascii="宋体" w:hAnsi="宋体" w:cs="Arial"/>
          <w:kern w:val="0"/>
          <w:sz w:val="20"/>
          <w:szCs w:val="20"/>
          <w:u w:val="single"/>
        </w:rPr>
      </w:pPr>
    </w:p>
    <w:p w14:paraId="3E7A222E"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（以下无正文）</w:t>
      </w:r>
    </w:p>
    <w:p w14:paraId="6E7E23DD" w14:textId="77777777" w:rsidR="006C14F9" w:rsidRDefault="006C14F9">
      <w:pPr>
        <w:rPr>
          <w:rFonts w:asciiTheme="minorEastAsia" w:eastAsiaTheme="minorEastAsia" w:hAnsiTheme="minorEastAsia" w:cstheme="minorEastAsia"/>
        </w:rPr>
      </w:pPr>
    </w:p>
    <w:p w14:paraId="7832B75D"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会员签字：</w:t>
      </w:r>
    </w:p>
    <w:p w14:paraId="4CB16225"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公司名称：</w:t>
      </w:r>
    </w:p>
    <w:p w14:paraId="4C0F0CEB"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盖章（合同专用章或者公章）：</w:t>
      </w:r>
    </w:p>
    <w:p w14:paraId="786F674A"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法定代表人或者授权代表人（签字）：</w:t>
      </w:r>
    </w:p>
    <w:p w14:paraId="64DA6C81"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日期：   年    月    日</w:t>
      </w:r>
    </w:p>
    <w:p w14:paraId="2A817CFD" w14:textId="77777777" w:rsidR="006C14F9" w:rsidRDefault="006C14F9">
      <w:pPr>
        <w:rPr>
          <w:rFonts w:asciiTheme="minorEastAsia" w:eastAsiaTheme="minorEastAsia" w:hAnsiTheme="minorEastAsia" w:cstheme="minorEastAsia"/>
        </w:rPr>
      </w:pPr>
    </w:p>
    <w:p w14:paraId="44A4AD82" w14:textId="77777777" w:rsidR="006C14F9" w:rsidRDefault="006C14F9">
      <w:pPr>
        <w:rPr>
          <w:rFonts w:asciiTheme="minorEastAsia" w:eastAsiaTheme="minorEastAsia" w:hAnsiTheme="minorEastAsia" w:cstheme="minorEastAsia"/>
        </w:rPr>
      </w:pPr>
    </w:p>
    <w:p w14:paraId="7CA12585"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签字：</w:t>
      </w:r>
    </w:p>
    <w:p w14:paraId="4D296297"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实体名称：</w:t>
      </w:r>
    </w:p>
    <w:p w14:paraId="47B81DB0"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盖章（合同专用章或者公章）：</w:t>
      </w:r>
    </w:p>
    <w:p w14:paraId="7D57B2D0"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法定代表人或者授权代表人（签字）：</w:t>
      </w:r>
    </w:p>
    <w:p w14:paraId="2873D983" w14:textId="77777777" w:rsidR="006C14F9" w:rsidRDefault="002A50AF">
      <w:pPr>
        <w:rPr>
          <w:rFonts w:asciiTheme="minorEastAsia" w:eastAsiaTheme="minorEastAsia" w:hAnsiTheme="minorEastAsia" w:cstheme="minorEastAsia"/>
        </w:rPr>
      </w:pPr>
      <w:r>
        <w:rPr>
          <w:rFonts w:asciiTheme="minorEastAsia" w:eastAsiaTheme="minorEastAsia" w:hAnsiTheme="minorEastAsia" w:cstheme="minorEastAsia" w:hint="eastAsia"/>
        </w:rPr>
        <w:t>日期：   年    月    日</w:t>
      </w:r>
    </w:p>
    <w:p w14:paraId="7F6C4B7B" w14:textId="77777777" w:rsidR="006C14F9" w:rsidRDefault="006C14F9">
      <w:pPr>
        <w:rPr>
          <w:rFonts w:ascii="宋体" w:hAnsi="宋体" w:cs="Arial"/>
          <w:kern w:val="0"/>
          <w:sz w:val="20"/>
          <w:szCs w:val="20"/>
        </w:rPr>
      </w:pPr>
    </w:p>
    <w:sectPr w:rsidR="006C14F9">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C8320" w14:textId="77777777" w:rsidR="00B21279" w:rsidRDefault="00B21279">
      <w:r>
        <w:separator/>
      </w:r>
    </w:p>
  </w:endnote>
  <w:endnote w:type="continuationSeparator" w:id="0">
    <w:p w14:paraId="52307610" w14:textId="77777777" w:rsidR="00B21279" w:rsidRDefault="00B21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69D2F4" w14:textId="77777777" w:rsidR="006C14F9" w:rsidRDefault="002A50AF">
    <w:pPr>
      <w:pStyle w:val="a9"/>
    </w:pPr>
    <w:r>
      <w:rPr>
        <w:noProof/>
      </w:rPr>
      <mc:AlternateContent>
        <mc:Choice Requires="wps">
          <w:drawing>
            <wp:anchor distT="0" distB="0" distL="114300" distR="114300" simplePos="0" relativeHeight="251659264" behindDoc="0" locked="0" layoutInCell="1" allowOverlap="1" wp14:anchorId="2D7EF343" wp14:editId="7A47191E">
              <wp:simplePos x="0" y="0"/>
              <wp:positionH relativeFrom="margin">
                <wp:align>center</wp:align>
              </wp:positionH>
              <wp:positionV relativeFrom="paragraph">
                <wp:posOffset>0</wp:posOffset>
              </wp:positionV>
              <wp:extent cx="1031240" cy="154305"/>
              <wp:effectExtent l="0" t="0" r="0" b="0"/>
              <wp:wrapNone/>
              <wp:docPr id="2" name="文本框 2"/>
              <wp:cNvGraphicFramePr/>
              <a:graphic xmlns:a="http://schemas.openxmlformats.org/drawingml/2006/main">
                <a:graphicData uri="http://schemas.microsoft.com/office/word/2010/wordprocessingShape">
                  <wps:wsp>
                    <wps:cNvSpPr txBox="1"/>
                    <wps:spPr>
                      <a:xfrm>
                        <a:off x="0" y="0"/>
                        <a:ext cx="1031240" cy="154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9B948E" w14:textId="77777777" w:rsidR="006C14F9" w:rsidRDefault="002A50AF">
                          <w:pPr>
                            <w:pStyle w:val="a9"/>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BE4742">
                            <w:rPr>
                              <w:noProof/>
                            </w:rPr>
                            <w:t>8</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ins w:id="277" w:author="1961185600@qq.com" w:date="2018-07-12T11:07:00Z">
                              <w:r w:rsidR="00BE4742">
                                <w:rPr>
                                  <w:noProof/>
                                </w:rPr>
                                <w:t>11</w:t>
                              </w:r>
                            </w:ins>
                            <w:del w:id="278" w:author="1961185600@qq.com" w:date="2018-07-12T10:33:00Z">
                              <w:r w:rsidDel="00AF6C83">
                                <w:rPr>
                                  <w:rFonts w:hint="eastAsia"/>
                                  <w:noProof/>
                                </w:rPr>
                                <w:delText>31</w:delText>
                              </w:r>
                            </w:del>
                          </w:fldSimple>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D7EF343" id="_x0000_t202" coordsize="21600,21600" o:spt="202" path="m0,0l0,21600,21600,21600,21600,0xe">
              <v:stroke joinstyle="miter"/>
              <v:path gradientshapeok="t" o:connecttype="rect"/>
            </v:shapetype>
            <v:shape id="文本框 2" o:spid="_x0000_s1026" type="#_x0000_t202" style="position:absolute;margin-left:0;margin-top:0;width:81.2pt;height:12.1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" filled="f" stroked="f" strokeweight=".5pt">
              <v:textbox style="mso-fit-shape-to-text:t" inset="0,0,0,0">
                <w:txbxContent>
                  <w:p w14:paraId="149B948E" w14:textId="77777777" w:rsidR="006C14F9" w:rsidRDefault="002A50AF">
                    <w:pPr>
                      <w:pStyle w:val="a9"/>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BE4742">
                      <w:rPr>
                        <w:noProof/>
                      </w:rPr>
                      <w:t>8</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ins w:id="279" w:author="1961185600@qq.com" w:date="2018-07-12T11:07:00Z">
                        <w:r w:rsidR="00BE4742">
                          <w:rPr>
                            <w:noProof/>
                          </w:rPr>
                          <w:t>11</w:t>
                        </w:r>
                      </w:ins>
                      <w:del w:id="280" w:author="1961185600@qq.com" w:date="2018-07-12T10:33:00Z">
                        <w:r w:rsidDel="00AF6C83">
                          <w:rPr>
                            <w:rFonts w:hint="eastAsia"/>
                            <w:noProof/>
                          </w:rPr>
                          <w:delText>31</w:delText>
                        </w:r>
                      </w:del>
                    </w:fldSimple>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0E2A8F" w14:textId="77777777" w:rsidR="00B21279" w:rsidRDefault="00B21279">
      <w:r>
        <w:separator/>
      </w:r>
    </w:p>
  </w:footnote>
  <w:footnote w:type="continuationSeparator" w:id="0">
    <w:p w14:paraId="241544D6" w14:textId="77777777" w:rsidR="00B21279" w:rsidRDefault="00B212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6F32A" w14:textId="77777777" w:rsidR="006C14F9" w:rsidRDefault="002A50AF">
    <w:pPr>
      <w:pStyle w:val="ab"/>
      <w:pBdr>
        <w:bottom w:val="none" w:sz="0" w:space="1" w:color="auto"/>
      </w:pBdr>
      <w:ind w:firstLineChars="400" w:firstLine="1120"/>
      <w:jc w:val="both"/>
    </w:pPr>
    <w:bookmarkStart w:id="276" w:name="page1"/>
    <w:bookmarkEnd w:id="276"/>
    <w:r>
      <w:rPr>
        <w:noProof/>
        <w:sz w:val="28"/>
        <w:szCs w:val="28"/>
      </w:rPr>
      <w:drawing>
        <wp:anchor distT="0" distB="0" distL="114300" distR="114300" simplePos="0" relativeHeight="251658240" behindDoc="1" locked="0" layoutInCell="1" allowOverlap="1" wp14:anchorId="2F8A2313" wp14:editId="61705522">
          <wp:simplePos x="0" y="0"/>
          <wp:positionH relativeFrom="page">
            <wp:posOffset>1179830</wp:posOffset>
          </wp:positionH>
          <wp:positionV relativeFrom="page">
            <wp:posOffset>532765</wp:posOffset>
          </wp:positionV>
          <wp:extent cx="556260" cy="224790"/>
          <wp:effectExtent l="0" t="0" r="15240" b="381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clrChange>
                      <a:clrFrom>
                        <a:srgbClr val="FFFFFF"/>
                      </a:clrFrom>
                      <a:clrTo>
                        <a:srgbClr val="FFFFFF">
                          <a:alpha val="0"/>
                        </a:srgbClr>
                      </a:clrTo>
                    </a:clrChange>
                  </a:blip>
                  <a:stretch>
                    <a:fillRect/>
                  </a:stretch>
                </pic:blipFill>
                <pic:spPr>
                  <a:xfrm>
                    <a:off x="0" y="0"/>
                    <a:ext cx="556260" cy="224790"/>
                  </a:xfrm>
                  <a:prstGeom prst="rect">
                    <a:avLst/>
                  </a:prstGeom>
                  <a:noFill/>
                  <a:ln w="9525">
                    <a:noFill/>
                  </a:ln>
                </pic:spPr>
              </pic:pic>
            </a:graphicData>
          </a:graphic>
        </wp:anchor>
      </w:drawing>
    </w:r>
    <w:r>
      <w:rPr>
        <w:rFonts w:hint="eastAsia"/>
        <w:sz w:val="28"/>
        <w:szCs w:val="28"/>
      </w:rPr>
      <w:t>会员协议</w:t>
    </w:r>
    <w:r>
      <w:rPr>
        <w:rFonts w:hint="eastAsia"/>
        <w:sz w:val="28"/>
        <w:szCs w:val="28"/>
      </w:rPr>
      <w:t xml:space="preserve">                   </w:t>
    </w:r>
    <w:r>
      <w:rPr>
        <w:rFonts w:hint="eastAsia"/>
      </w:rPr>
      <w:t>协议号码：</w:t>
    </w:r>
  </w:p>
  <w:p w14:paraId="038B6C7A" w14:textId="77777777" w:rsidR="006C14F9" w:rsidRDefault="002A50AF">
    <w:pPr>
      <w:pStyle w:val="ab"/>
      <w:pBdr>
        <w:bottom w:val="none" w:sz="0" w:space="1" w:color="auto"/>
      </w:pBdr>
      <w:ind w:firstLineChars="400" w:firstLine="1120"/>
      <w:jc w:val="both"/>
    </w:pPr>
    <w:r>
      <w:rPr>
        <w:rFonts w:hint="eastAsia"/>
        <w:sz w:val="28"/>
        <w:szCs w:val="28"/>
      </w:rPr>
      <w:t xml:space="preserve">         </w:t>
    </w:r>
  </w:p>
  <w:p w14:paraId="16CD2C1C" w14:textId="77777777" w:rsidR="006C14F9" w:rsidRDefault="002A50AF">
    <w:pPr>
      <w:pStyle w:val="ab"/>
      <w:pBdr>
        <w:bottom w:val="none" w:sz="0" w:space="1" w:color="auto"/>
      </w:pBdr>
      <w:ind w:firstLineChars="2700" w:firstLine="4860"/>
      <w:jc w:val="both"/>
    </w:pPr>
    <w:r>
      <w:rPr>
        <w:rFonts w:hint="eastAsia"/>
      </w:rPr>
      <w:t>协议日期：</w:t>
    </w:r>
  </w:p>
  <w:p w14:paraId="5821F2F4" w14:textId="77777777" w:rsidR="006C14F9" w:rsidRDefault="006C14F9">
    <w:pPr>
      <w:pStyle w:val="ab"/>
      <w:pBdr>
        <w:bottom w:val="none" w:sz="0" w:space="1" w:color="auto"/>
      </w:pBdr>
      <w:ind w:firstLineChars="2700" w:firstLine="4860"/>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04BAD28"/>
    <w:multiLevelType w:val="singleLevel"/>
    <w:tmpl w:val="904BAD28"/>
    <w:lvl w:ilvl="0">
      <w:start w:val="1"/>
      <w:numFmt w:val="chineseCounting"/>
      <w:suff w:val="space"/>
      <w:lvlText w:val="第%1部分"/>
      <w:lvlJc w:val="left"/>
      <w:rPr>
        <w:rFonts w:hint="eastAsia"/>
      </w:rPr>
    </w:lvl>
  </w:abstractNum>
  <w:abstractNum w:abstractNumId="1">
    <w:nsid w:val="4271BB11"/>
    <w:multiLevelType w:val="singleLevel"/>
    <w:tmpl w:val="4271BB11"/>
    <w:lvl w:ilvl="0">
      <w:start w:val="3"/>
      <w:numFmt w:val="decimal"/>
      <w:lvlText w:val="%1."/>
      <w:lvlJc w:val="left"/>
      <w:pPr>
        <w:tabs>
          <w:tab w:val="left" w:pos="312"/>
        </w:tabs>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961185600@qq.com">
    <w15:presenceInfo w15:providerId="Windows Live" w15:userId="6e227d89971b14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bordersDoNotSurroundHeader/>
  <w:bordersDoNotSurroundFooter/>
  <w:trackRevision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4F7"/>
    <w:rsid w:val="0001095D"/>
    <w:rsid w:val="000144F7"/>
    <w:rsid w:val="00015FCE"/>
    <w:rsid w:val="00027B34"/>
    <w:rsid w:val="00027CCC"/>
    <w:rsid w:val="00042F59"/>
    <w:rsid w:val="0004481B"/>
    <w:rsid w:val="0005268D"/>
    <w:rsid w:val="00052EEF"/>
    <w:rsid w:val="00054470"/>
    <w:rsid w:val="00057033"/>
    <w:rsid w:val="0006090A"/>
    <w:rsid w:val="00064A16"/>
    <w:rsid w:val="0007168A"/>
    <w:rsid w:val="000720B6"/>
    <w:rsid w:val="00074950"/>
    <w:rsid w:val="00096335"/>
    <w:rsid w:val="000A349D"/>
    <w:rsid w:val="000B3AD0"/>
    <w:rsid w:val="000C03B3"/>
    <w:rsid w:val="000C5DEA"/>
    <w:rsid w:val="000C6248"/>
    <w:rsid w:val="000C7C18"/>
    <w:rsid w:val="000D197A"/>
    <w:rsid w:val="000E3F90"/>
    <w:rsid w:val="000F7D5A"/>
    <w:rsid w:val="00100D5B"/>
    <w:rsid w:val="001052FD"/>
    <w:rsid w:val="001059FB"/>
    <w:rsid w:val="001234C4"/>
    <w:rsid w:val="001265D5"/>
    <w:rsid w:val="00131210"/>
    <w:rsid w:val="00136160"/>
    <w:rsid w:val="00141241"/>
    <w:rsid w:val="00141B4C"/>
    <w:rsid w:val="00162DF4"/>
    <w:rsid w:val="00171916"/>
    <w:rsid w:val="001839A3"/>
    <w:rsid w:val="00185E7D"/>
    <w:rsid w:val="00195550"/>
    <w:rsid w:val="001A0416"/>
    <w:rsid w:val="001C5642"/>
    <w:rsid w:val="001D1343"/>
    <w:rsid w:val="001D5420"/>
    <w:rsid w:val="001D5567"/>
    <w:rsid w:val="00200755"/>
    <w:rsid w:val="00201729"/>
    <w:rsid w:val="00206BEB"/>
    <w:rsid w:val="00206E14"/>
    <w:rsid w:val="00210B86"/>
    <w:rsid w:val="00217C17"/>
    <w:rsid w:val="00222C32"/>
    <w:rsid w:val="002241FE"/>
    <w:rsid w:val="00235774"/>
    <w:rsid w:val="00237A98"/>
    <w:rsid w:val="00240117"/>
    <w:rsid w:val="00251D29"/>
    <w:rsid w:val="002621E3"/>
    <w:rsid w:val="00274463"/>
    <w:rsid w:val="00277463"/>
    <w:rsid w:val="0028245C"/>
    <w:rsid w:val="00282E50"/>
    <w:rsid w:val="0029165F"/>
    <w:rsid w:val="002A50AF"/>
    <w:rsid w:val="002B0D74"/>
    <w:rsid w:val="002B4203"/>
    <w:rsid w:val="002B7152"/>
    <w:rsid w:val="002C15A5"/>
    <w:rsid w:val="00304593"/>
    <w:rsid w:val="0030724C"/>
    <w:rsid w:val="0032053B"/>
    <w:rsid w:val="00334BB2"/>
    <w:rsid w:val="003366D5"/>
    <w:rsid w:val="0033795A"/>
    <w:rsid w:val="00357C09"/>
    <w:rsid w:val="00360BDF"/>
    <w:rsid w:val="00362D25"/>
    <w:rsid w:val="00382849"/>
    <w:rsid w:val="00390DF9"/>
    <w:rsid w:val="00395C8A"/>
    <w:rsid w:val="00396C19"/>
    <w:rsid w:val="003B33B3"/>
    <w:rsid w:val="003C4818"/>
    <w:rsid w:val="003C6ED7"/>
    <w:rsid w:val="003C7CC2"/>
    <w:rsid w:val="003D0AF2"/>
    <w:rsid w:val="0040196D"/>
    <w:rsid w:val="004042BA"/>
    <w:rsid w:val="0040510E"/>
    <w:rsid w:val="00421C91"/>
    <w:rsid w:val="004235EE"/>
    <w:rsid w:val="00423D5E"/>
    <w:rsid w:val="00437085"/>
    <w:rsid w:val="0045113A"/>
    <w:rsid w:val="0045255F"/>
    <w:rsid w:val="004673B0"/>
    <w:rsid w:val="00475BDC"/>
    <w:rsid w:val="00481C16"/>
    <w:rsid w:val="00482789"/>
    <w:rsid w:val="004922D4"/>
    <w:rsid w:val="00492811"/>
    <w:rsid w:val="004B26F5"/>
    <w:rsid w:val="004B64CE"/>
    <w:rsid w:val="004B6ED2"/>
    <w:rsid w:val="004C0832"/>
    <w:rsid w:val="004C4EB8"/>
    <w:rsid w:val="004C767F"/>
    <w:rsid w:val="004F30A9"/>
    <w:rsid w:val="004F5A10"/>
    <w:rsid w:val="004F5FBE"/>
    <w:rsid w:val="00500963"/>
    <w:rsid w:val="00501905"/>
    <w:rsid w:val="0050398E"/>
    <w:rsid w:val="00505D43"/>
    <w:rsid w:val="00517493"/>
    <w:rsid w:val="00520F89"/>
    <w:rsid w:val="00521C13"/>
    <w:rsid w:val="00521FCB"/>
    <w:rsid w:val="0052655A"/>
    <w:rsid w:val="00526853"/>
    <w:rsid w:val="005502BD"/>
    <w:rsid w:val="00552A9B"/>
    <w:rsid w:val="00570404"/>
    <w:rsid w:val="00573272"/>
    <w:rsid w:val="00574BE9"/>
    <w:rsid w:val="00594237"/>
    <w:rsid w:val="00594FE8"/>
    <w:rsid w:val="005A4D9B"/>
    <w:rsid w:val="005A726B"/>
    <w:rsid w:val="005E1B69"/>
    <w:rsid w:val="005E31E7"/>
    <w:rsid w:val="005E3D8D"/>
    <w:rsid w:val="005E4DB4"/>
    <w:rsid w:val="005E6CAA"/>
    <w:rsid w:val="00601DB1"/>
    <w:rsid w:val="006173C5"/>
    <w:rsid w:val="0062063A"/>
    <w:rsid w:val="00671F68"/>
    <w:rsid w:val="00692BF6"/>
    <w:rsid w:val="006C14F9"/>
    <w:rsid w:val="006C5081"/>
    <w:rsid w:val="006E2526"/>
    <w:rsid w:val="006E3594"/>
    <w:rsid w:val="006E60A5"/>
    <w:rsid w:val="006F2664"/>
    <w:rsid w:val="006F6FED"/>
    <w:rsid w:val="00705F92"/>
    <w:rsid w:val="00725302"/>
    <w:rsid w:val="007266BD"/>
    <w:rsid w:val="00731C8A"/>
    <w:rsid w:val="007324D1"/>
    <w:rsid w:val="00740877"/>
    <w:rsid w:val="007408C9"/>
    <w:rsid w:val="00743C16"/>
    <w:rsid w:val="00744442"/>
    <w:rsid w:val="007550EC"/>
    <w:rsid w:val="00756DC1"/>
    <w:rsid w:val="00767784"/>
    <w:rsid w:val="0077144E"/>
    <w:rsid w:val="0077660B"/>
    <w:rsid w:val="007771A0"/>
    <w:rsid w:val="00780560"/>
    <w:rsid w:val="00786082"/>
    <w:rsid w:val="00790CB1"/>
    <w:rsid w:val="007B2400"/>
    <w:rsid w:val="007D03C6"/>
    <w:rsid w:val="007E3846"/>
    <w:rsid w:val="007F3C0F"/>
    <w:rsid w:val="007F581E"/>
    <w:rsid w:val="008010D2"/>
    <w:rsid w:val="008060C3"/>
    <w:rsid w:val="00811765"/>
    <w:rsid w:val="008446C7"/>
    <w:rsid w:val="00844DBE"/>
    <w:rsid w:val="008534FB"/>
    <w:rsid w:val="00861C51"/>
    <w:rsid w:val="00867BD3"/>
    <w:rsid w:val="008776C3"/>
    <w:rsid w:val="00891983"/>
    <w:rsid w:val="0089629D"/>
    <w:rsid w:val="008A4E43"/>
    <w:rsid w:val="008B03E1"/>
    <w:rsid w:val="008C429C"/>
    <w:rsid w:val="008D024A"/>
    <w:rsid w:val="008D38F4"/>
    <w:rsid w:val="008D7765"/>
    <w:rsid w:val="008E1486"/>
    <w:rsid w:val="008E4A57"/>
    <w:rsid w:val="00905C78"/>
    <w:rsid w:val="00911B22"/>
    <w:rsid w:val="00916CA7"/>
    <w:rsid w:val="00925FFC"/>
    <w:rsid w:val="00962414"/>
    <w:rsid w:val="00970314"/>
    <w:rsid w:val="00974FC1"/>
    <w:rsid w:val="00981FAD"/>
    <w:rsid w:val="00983CFA"/>
    <w:rsid w:val="00984CFB"/>
    <w:rsid w:val="00985D6D"/>
    <w:rsid w:val="0098651B"/>
    <w:rsid w:val="009A4D5A"/>
    <w:rsid w:val="009A74B0"/>
    <w:rsid w:val="009C215C"/>
    <w:rsid w:val="009C5FDC"/>
    <w:rsid w:val="009D2341"/>
    <w:rsid w:val="009D2988"/>
    <w:rsid w:val="009D6DD7"/>
    <w:rsid w:val="009E514D"/>
    <w:rsid w:val="009F7D1B"/>
    <w:rsid w:val="00A21027"/>
    <w:rsid w:val="00A24305"/>
    <w:rsid w:val="00A33046"/>
    <w:rsid w:val="00A3438F"/>
    <w:rsid w:val="00A34D10"/>
    <w:rsid w:val="00A373E5"/>
    <w:rsid w:val="00A47ABD"/>
    <w:rsid w:val="00A60295"/>
    <w:rsid w:val="00A63385"/>
    <w:rsid w:val="00A7217E"/>
    <w:rsid w:val="00A77E5C"/>
    <w:rsid w:val="00A8032D"/>
    <w:rsid w:val="00A90F68"/>
    <w:rsid w:val="00A96928"/>
    <w:rsid w:val="00AA1F4B"/>
    <w:rsid w:val="00AA5D07"/>
    <w:rsid w:val="00AB0D12"/>
    <w:rsid w:val="00AB2100"/>
    <w:rsid w:val="00AB25AB"/>
    <w:rsid w:val="00AB7DE1"/>
    <w:rsid w:val="00AC50A6"/>
    <w:rsid w:val="00AD2A13"/>
    <w:rsid w:val="00AD3E3F"/>
    <w:rsid w:val="00AD7091"/>
    <w:rsid w:val="00AF6C83"/>
    <w:rsid w:val="00B115F8"/>
    <w:rsid w:val="00B16351"/>
    <w:rsid w:val="00B17045"/>
    <w:rsid w:val="00B21279"/>
    <w:rsid w:val="00B3551D"/>
    <w:rsid w:val="00B4190F"/>
    <w:rsid w:val="00B44E6D"/>
    <w:rsid w:val="00B451DD"/>
    <w:rsid w:val="00B46096"/>
    <w:rsid w:val="00B476F3"/>
    <w:rsid w:val="00B51C9F"/>
    <w:rsid w:val="00B646B7"/>
    <w:rsid w:val="00B65362"/>
    <w:rsid w:val="00B812FE"/>
    <w:rsid w:val="00BA02A2"/>
    <w:rsid w:val="00BA20F6"/>
    <w:rsid w:val="00BA3656"/>
    <w:rsid w:val="00BB60B5"/>
    <w:rsid w:val="00BC3727"/>
    <w:rsid w:val="00BE4742"/>
    <w:rsid w:val="00BE7A7F"/>
    <w:rsid w:val="00C12503"/>
    <w:rsid w:val="00C22D54"/>
    <w:rsid w:val="00C42FCC"/>
    <w:rsid w:val="00C47381"/>
    <w:rsid w:val="00C65F6A"/>
    <w:rsid w:val="00C90D04"/>
    <w:rsid w:val="00CA07B9"/>
    <w:rsid w:val="00CA66A4"/>
    <w:rsid w:val="00CA77B5"/>
    <w:rsid w:val="00CB6A87"/>
    <w:rsid w:val="00CD10A6"/>
    <w:rsid w:val="00CD7697"/>
    <w:rsid w:val="00CE1F2D"/>
    <w:rsid w:val="00CF49EB"/>
    <w:rsid w:val="00CF6B52"/>
    <w:rsid w:val="00D063C5"/>
    <w:rsid w:val="00D10B9F"/>
    <w:rsid w:val="00D24699"/>
    <w:rsid w:val="00D24F0C"/>
    <w:rsid w:val="00D26002"/>
    <w:rsid w:val="00D260D4"/>
    <w:rsid w:val="00D4064E"/>
    <w:rsid w:val="00D409DD"/>
    <w:rsid w:val="00D42CD7"/>
    <w:rsid w:val="00D469EE"/>
    <w:rsid w:val="00D528F8"/>
    <w:rsid w:val="00D54F5C"/>
    <w:rsid w:val="00D55A26"/>
    <w:rsid w:val="00D62099"/>
    <w:rsid w:val="00D64608"/>
    <w:rsid w:val="00D719AE"/>
    <w:rsid w:val="00D76211"/>
    <w:rsid w:val="00D77EB6"/>
    <w:rsid w:val="00DA453F"/>
    <w:rsid w:val="00DB121F"/>
    <w:rsid w:val="00DC240E"/>
    <w:rsid w:val="00DC5A04"/>
    <w:rsid w:val="00DD2CDA"/>
    <w:rsid w:val="00DD6D65"/>
    <w:rsid w:val="00DE758B"/>
    <w:rsid w:val="00DF5E6F"/>
    <w:rsid w:val="00DF6ABA"/>
    <w:rsid w:val="00E120BF"/>
    <w:rsid w:val="00E1779A"/>
    <w:rsid w:val="00E557E0"/>
    <w:rsid w:val="00E60A8B"/>
    <w:rsid w:val="00E61274"/>
    <w:rsid w:val="00E644EE"/>
    <w:rsid w:val="00E64CD0"/>
    <w:rsid w:val="00E65EDC"/>
    <w:rsid w:val="00E67164"/>
    <w:rsid w:val="00E81970"/>
    <w:rsid w:val="00E85266"/>
    <w:rsid w:val="00E95DBD"/>
    <w:rsid w:val="00EB62EB"/>
    <w:rsid w:val="00EB656F"/>
    <w:rsid w:val="00EC15FE"/>
    <w:rsid w:val="00EC39C9"/>
    <w:rsid w:val="00ED0CEA"/>
    <w:rsid w:val="00ED1EE3"/>
    <w:rsid w:val="00ED7DD9"/>
    <w:rsid w:val="00EE4B14"/>
    <w:rsid w:val="00EE6416"/>
    <w:rsid w:val="00EF7F1E"/>
    <w:rsid w:val="00F26025"/>
    <w:rsid w:val="00F267BC"/>
    <w:rsid w:val="00F27113"/>
    <w:rsid w:val="00F46FF8"/>
    <w:rsid w:val="00F476C5"/>
    <w:rsid w:val="00F569DF"/>
    <w:rsid w:val="00F66F23"/>
    <w:rsid w:val="00F81E01"/>
    <w:rsid w:val="00F859EC"/>
    <w:rsid w:val="00F8607D"/>
    <w:rsid w:val="00F90E96"/>
    <w:rsid w:val="00FB1A7D"/>
    <w:rsid w:val="00FC22ED"/>
    <w:rsid w:val="00FC5FA5"/>
    <w:rsid w:val="00FD5259"/>
    <w:rsid w:val="00FD5BDA"/>
    <w:rsid w:val="00FD5D77"/>
    <w:rsid w:val="00FD6E28"/>
    <w:rsid w:val="00FE021A"/>
    <w:rsid w:val="00FF464F"/>
    <w:rsid w:val="016467D7"/>
    <w:rsid w:val="02302501"/>
    <w:rsid w:val="025043E7"/>
    <w:rsid w:val="027A5C72"/>
    <w:rsid w:val="031C1649"/>
    <w:rsid w:val="034B42D8"/>
    <w:rsid w:val="039605ED"/>
    <w:rsid w:val="0452435E"/>
    <w:rsid w:val="046B76E3"/>
    <w:rsid w:val="04A33ADD"/>
    <w:rsid w:val="060109ED"/>
    <w:rsid w:val="061F0C3C"/>
    <w:rsid w:val="064C1EB0"/>
    <w:rsid w:val="06BC38E8"/>
    <w:rsid w:val="06CE0DA3"/>
    <w:rsid w:val="07617758"/>
    <w:rsid w:val="0817082D"/>
    <w:rsid w:val="084208D1"/>
    <w:rsid w:val="08760E27"/>
    <w:rsid w:val="089277CE"/>
    <w:rsid w:val="091C2E4A"/>
    <w:rsid w:val="093D5ADF"/>
    <w:rsid w:val="099A7B37"/>
    <w:rsid w:val="0A0A752B"/>
    <w:rsid w:val="0A3A222B"/>
    <w:rsid w:val="0A8F3F02"/>
    <w:rsid w:val="0AA11D0F"/>
    <w:rsid w:val="0AA5385C"/>
    <w:rsid w:val="0AE227F6"/>
    <w:rsid w:val="0BDB33EF"/>
    <w:rsid w:val="0C1B2DF1"/>
    <w:rsid w:val="0C6E76AC"/>
    <w:rsid w:val="0D336302"/>
    <w:rsid w:val="0D341636"/>
    <w:rsid w:val="0DBF5291"/>
    <w:rsid w:val="0DC55DBF"/>
    <w:rsid w:val="0DE30986"/>
    <w:rsid w:val="0DFA490A"/>
    <w:rsid w:val="0E3D08EF"/>
    <w:rsid w:val="0E6A1296"/>
    <w:rsid w:val="0E6A6BFC"/>
    <w:rsid w:val="0F935D21"/>
    <w:rsid w:val="0FB458B1"/>
    <w:rsid w:val="104B72FB"/>
    <w:rsid w:val="10DA6B86"/>
    <w:rsid w:val="11052CC7"/>
    <w:rsid w:val="114231A5"/>
    <w:rsid w:val="11535C99"/>
    <w:rsid w:val="118419E1"/>
    <w:rsid w:val="11E00633"/>
    <w:rsid w:val="11EB7835"/>
    <w:rsid w:val="12304D6F"/>
    <w:rsid w:val="12AC35E0"/>
    <w:rsid w:val="13355347"/>
    <w:rsid w:val="13415215"/>
    <w:rsid w:val="13790F1C"/>
    <w:rsid w:val="13B00E46"/>
    <w:rsid w:val="13B40A6E"/>
    <w:rsid w:val="166A08E4"/>
    <w:rsid w:val="17B17580"/>
    <w:rsid w:val="18275465"/>
    <w:rsid w:val="186A4028"/>
    <w:rsid w:val="18986CE0"/>
    <w:rsid w:val="18AD391A"/>
    <w:rsid w:val="192A5738"/>
    <w:rsid w:val="1946409B"/>
    <w:rsid w:val="19A56F92"/>
    <w:rsid w:val="19B31945"/>
    <w:rsid w:val="19ED0AE9"/>
    <w:rsid w:val="1A077D2D"/>
    <w:rsid w:val="1A3632D5"/>
    <w:rsid w:val="1A6F78D3"/>
    <w:rsid w:val="1A7E6D57"/>
    <w:rsid w:val="1A8450CD"/>
    <w:rsid w:val="1A896CFD"/>
    <w:rsid w:val="1AD9667C"/>
    <w:rsid w:val="1B2708BE"/>
    <w:rsid w:val="1B573E15"/>
    <w:rsid w:val="1B5F29FF"/>
    <w:rsid w:val="1B7C645C"/>
    <w:rsid w:val="1C3D61A6"/>
    <w:rsid w:val="1CAC1922"/>
    <w:rsid w:val="1D1043D4"/>
    <w:rsid w:val="1E6E0835"/>
    <w:rsid w:val="1EF277BD"/>
    <w:rsid w:val="1EF31519"/>
    <w:rsid w:val="1F00412D"/>
    <w:rsid w:val="1F596386"/>
    <w:rsid w:val="1F606381"/>
    <w:rsid w:val="1F8B38D2"/>
    <w:rsid w:val="20345759"/>
    <w:rsid w:val="20B4677F"/>
    <w:rsid w:val="21615389"/>
    <w:rsid w:val="21B84D6B"/>
    <w:rsid w:val="22034BBA"/>
    <w:rsid w:val="22080A56"/>
    <w:rsid w:val="22C73C9C"/>
    <w:rsid w:val="22CC5924"/>
    <w:rsid w:val="23E677F7"/>
    <w:rsid w:val="24B870E0"/>
    <w:rsid w:val="24CA4056"/>
    <w:rsid w:val="250E6772"/>
    <w:rsid w:val="253D0D81"/>
    <w:rsid w:val="257E1BF4"/>
    <w:rsid w:val="268B1DA9"/>
    <w:rsid w:val="26DD2DEA"/>
    <w:rsid w:val="274F02DE"/>
    <w:rsid w:val="27E27E0B"/>
    <w:rsid w:val="28463A3F"/>
    <w:rsid w:val="2889707F"/>
    <w:rsid w:val="28D92013"/>
    <w:rsid w:val="28F52F4B"/>
    <w:rsid w:val="29176CD6"/>
    <w:rsid w:val="294758B1"/>
    <w:rsid w:val="29543790"/>
    <w:rsid w:val="2A50391F"/>
    <w:rsid w:val="2A696DFD"/>
    <w:rsid w:val="2A9A1206"/>
    <w:rsid w:val="2B6B4ED8"/>
    <w:rsid w:val="2B722238"/>
    <w:rsid w:val="2BAE5A39"/>
    <w:rsid w:val="2C023D5F"/>
    <w:rsid w:val="2C301BDE"/>
    <w:rsid w:val="2C7178C6"/>
    <w:rsid w:val="2CDA6C54"/>
    <w:rsid w:val="2D017D84"/>
    <w:rsid w:val="2D930776"/>
    <w:rsid w:val="2DAB4941"/>
    <w:rsid w:val="2DB02E07"/>
    <w:rsid w:val="2E325A7B"/>
    <w:rsid w:val="2E787D61"/>
    <w:rsid w:val="2EEE22AB"/>
    <w:rsid w:val="2F625351"/>
    <w:rsid w:val="2F9378DB"/>
    <w:rsid w:val="30493F56"/>
    <w:rsid w:val="30B62511"/>
    <w:rsid w:val="321B5032"/>
    <w:rsid w:val="323C7AF1"/>
    <w:rsid w:val="3280621C"/>
    <w:rsid w:val="32C82CA1"/>
    <w:rsid w:val="32FD0310"/>
    <w:rsid w:val="331E6845"/>
    <w:rsid w:val="333D2F0B"/>
    <w:rsid w:val="3345083B"/>
    <w:rsid w:val="334D1699"/>
    <w:rsid w:val="33AD678A"/>
    <w:rsid w:val="34CD0DA2"/>
    <w:rsid w:val="35044561"/>
    <w:rsid w:val="353A5A31"/>
    <w:rsid w:val="36453EFF"/>
    <w:rsid w:val="36FC4A3C"/>
    <w:rsid w:val="37CF305B"/>
    <w:rsid w:val="37D77A6D"/>
    <w:rsid w:val="37EB0166"/>
    <w:rsid w:val="384C615A"/>
    <w:rsid w:val="39A52A2A"/>
    <w:rsid w:val="39CE4E0A"/>
    <w:rsid w:val="3AA51F92"/>
    <w:rsid w:val="3AC9163D"/>
    <w:rsid w:val="3B315F4E"/>
    <w:rsid w:val="3B740F34"/>
    <w:rsid w:val="3BDD2AC0"/>
    <w:rsid w:val="3C4A5609"/>
    <w:rsid w:val="3C583780"/>
    <w:rsid w:val="3C606EEA"/>
    <w:rsid w:val="3C844914"/>
    <w:rsid w:val="3CC75A50"/>
    <w:rsid w:val="3D712F01"/>
    <w:rsid w:val="3DC92524"/>
    <w:rsid w:val="3DEA3BFB"/>
    <w:rsid w:val="3DFA3D36"/>
    <w:rsid w:val="3EDE4190"/>
    <w:rsid w:val="3FB76F31"/>
    <w:rsid w:val="3FCD3971"/>
    <w:rsid w:val="3FE15B26"/>
    <w:rsid w:val="40260941"/>
    <w:rsid w:val="409816DE"/>
    <w:rsid w:val="4142270C"/>
    <w:rsid w:val="418C50CC"/>
    <w:rsid w:val="41911F7C"/>
    <w:rsid w:val="41A53C90"/>
    <w:rsid w:val="41B27442"/>
    <w:rsid w:val="42006935"/>
    <w:rsid w:val="42121D44"/>
    <w:rsid w:val="421511D3"/>
    <w:rsid w:val="42606FAF"/>
    <w:rsid w:val="426B53EC"/>
    <w:rsid w:val="428E3731"/>
    <w:rsid w:val="42931AD6"/>
    <w:rsid w:val="42943B64"/>
    <w:rsid w:val="429525CA"/>
    <w:rsid w:val="42B31C37"/>
    <w:rsid w:val="42C22F4A"/>
    <w:rsid w:val="43C85544"/>
    <w:rsid w:val="43D707E9"/>
    <w:rsid w:val="44B81BEF"/>
    <w:rsid w:val="44F51372"/>
    <w:rsid w:val="45785977"/>
    <w:rsid w:val="457A4084"/>
    <w:rsid w:val="46430791"/>
    <w:rsid w:val="465547A1"/>
    <w:rsid w:val="46663F92"/>
    <w:rsid w:val="469F33C5"/>
    <w:rsid w:val="46B9381F"/>
    <w:rsid w:val="472E7096"/>
    <w:rsid w:val="474B4377"/>
    <w:rsid w:val="477F58A7"/>
    <w:rsid w:val="47B428B2"/>
    <w:rsid w:val="47E9011D"/>
    <w:rsid w:val="483D2342"/>
    <w:rsid w:val="48A1390B"/>
    <w:rsid w:val="498F7255"/>
    <w:rsid w:val="49E04541"/>
    <w:rsid w:val="49FF15EF"/>
    <w:rsid w:val="4A462E0E"/>
    <w:rsid w:val="4ABE39EE"/>
    <w:rsid w:val="4AF862A5"/>
    <w:rsid w:val="4B5A0481"/>
    <w:rsid w:val="4B661969"/>
    <w:rsid w:val="4B6B71C9"/>
    <w:rsid w:val="4C75072F"/>
    <w:rsid w:val="4C75770C"/>
    <w:rsid w:val="4C9078FC"/>
    <w:rsid w:val="4D0072CC"/>
    <w:rsid w:val="4D7764E2"/>
    <w:rsid w:val="4DCA1D7F"/>
    <w:rsid w:val="4EA84323"/>
    <w:rsid w:val="4EF65A1B"/>
    <w:rsid w:val="4FDA1BEE"/>
    <w:rsid w:val="502A7E6C"/>
    <w:rsid w:val="508F138A"/>
    <w:rsid w:val="50B75E53"/>
    <w:rsid w:val="50BA7DDD"/>
    <w:rsid w:val="50D2781C"/>
    <w:rsid w:val="50D762C1"/>
    <w:rsid w:val="519A214C"/>
    <w:rsid w:val="519F0A07"/>
    <w:rsid w:val="527F62B0"/>
    <w:rsid w:val="53231F84"/>
    <w:rsid w:val="53243853"/>
    <w:rsid w:val="53D71AF8"/>
    <w:rsid w:val="541A17D8"/>
    <w:rsid w:val="54637176"/>
    <w:rsid w:val="546D6180"/>
    <w:rsid w:val="554D4F1C"/>
    <w:rsid w:val="55DE4607"/>
    <w:rsid w:val="561E18D4"/>
    <w:rsid w:val="56604E68"/>
    <w:rsid w:val="566413E4"/>
    <w:rsid w:val="572E539B"/>
    <w:rsid w:val="588D382C"/>
    <w:rsid w:val="59F611A6"/>
    <w:rsid w:val="5A1956AA"/>
    <w:rsid w:val="5A7848A8"/>
    <w:rsid w:val="5B6A3625"/>
    <w:rsid w:val="5B8914C7"/>
    <w:rsid w:val="5B8E0DF4"/>
    <w:rsid w:val="5BC06D5D"/>
    <w:rsid w:val="5BCC5C17"/>
    <w:rsid w:val="5BF035A2"/>
    <w:rsid w:val="5C1B13B3"/>
    <w:rsid w:val="5C236D1E"/>
    <w:rsid w:val="5C260FDE"/>
    <w:rsid w:val="5C5607AB"/>
    <w:rsid w:val="5C6649AE"/>
    <w:rsid w:val="5C6B73EC"/>
    <w:rsid w:val="5CC5732D"/>
    <w:rsid w:val="5CC606DB"/>
    <w:rsid w:val="5D445A7F"/>
    <w:rsid w:val="5E230FE5"/>
    <w:rsid w:val="5E637786"/>
    <w:rsid w:val="5EE354A8"/>
    <w:rsid w:val="5F270EFC"/>
    <w:rsid w:val="5FE37CC8"/>
    <w:rsid w:val="604B3D91"/>
    <w:rsid w:val="609A777F"/>
    <w:rsid w:val="60E34BE2"/>
    <w:rsid w:val="614D3E3F"/>
    <w:rsid w:val="61772A48"/>
    <w:rsid w:val="618F1CA9"/>
    <w:rsid w:val="61B6460A"/>
    <w:rsid w:val="626575F1"/>
    <w:rsid w:val="62734681"/>
    <w:rsid w:val="62E615FE"/>
    <w:rsid w:val="63415810"/>
    <w:rsid w:val="6347234C"/>
    <w:rsid w:val="634E705E"/>
    <w:rsid w:val="63C2564B"/>
    <w:rsid w:val="63CC06B0"/>
    <w:rsid w:val="64560E9F"/>
    <w:rsid w:val="64611FE4"/>
    <w:rsid w:val="64D3175C"/>
    <w:rsid w:val="64FF7D55"/>
    <w:rsid w:val="652A17A9"/>
    <w:rsid w:val="66585DE8"/>
    <w:rsid w:val="669E0BE0"/>
    <w:rsid w:val="66D927C7"/>
    <w:rsid w:val="67260BF7"/>
    <w:rsid w:val="67460A2D"/>
    <w:rsid w:val="678B057B"/>
    <w:rsid w:val="67FC3DA2"/>
    <w:rsid w:val="68206629"/>
    <w:rsid w:val="6822106A"/>
    <w:rsid w:val="68282301"/>
    <w:rsid w:val="68526148"/>
    <w:rsid w:val="68E87F0B"/>
    <w:rsid w:val="690760C4"/>
    <w:rsid w:val="69893B65"/>
    <w:rsid w:val="69B72F2F"/>
    <w:rsid w:val="69C570F1"/>
    <w:rsid w:val="6AAD79A9"/>
    <w:rsid w:val="6AEE6070"/>
    <w:rsid w:val="6B474122"/>
    <w:rsid w:val="6B652C07"/>
    <w:rsid w:val="6C355EB8"/>
    <w:rsid w:val="6C4D6EC0"/>
    <w:rsid w:val="6D465D3F"/>
    <w:rsid w:val="6E314B76"/>
    <w:rsid w:val="6E4400F9"/>
    <w:rsid w:val="6E986A22"/>
    <w:rsid w:val="6EA1196F"/>
    <w:rsid w:val="6F3C1CEC"/>
    <w:rsid w:val="700B02CA"/>
    <w:rsid w:val="705A2181"/>
    <w:rsid w:val="70A37E63"/>
    <w:rsid w:val="71126561"/>
    <w:rsid w:val="722B3F2D"/>
    <w:rsid w:val="72CD11FA"/>
    <w:rsid w:val="736B2AEB"/>
    <w:rsid w:val="73A62AA0"/>
    <w:rsid w:val="73A864CA"/>
    <w:rsid w:val="73BB0FE8"/>
    <w:rsid w:val="74012702"/>
    <w:rsid w:val="74603C07"/>
    <w:rsid w:val="74687DCB"/>
    <w:rsid w:val="74D80066"/>
    <w:rsid w:val="75017694"/>
    <w:rsid w:val="75533726"/>
    <w:rsid w:val="756F6FE8"/>
    <w:rsid w:val="75785E2D"/>
    <w:rsid w:val="7583580F"/>
    <w:rsid w:val="75886583"/>
    <w:rsid w:val="76144F5B"/>
    <w:rsid w:val="76BB4233"/>
    <w:rsid w:val="77020503"/>
    <w:rsid w:val="77500310"/>
    <w:rsid w:val="77526A56"/>
    <w:rsid w:val="779F1311"/>
    <w:rsid w:val="77CD0B60"/>
    <w:rsid w:val="77CE0783"/>
    <w:rsid w:val="77E47737"/>
    <w:rsid w:val="785D0725"/>
    <w:rsid w:val="78630BBB"/>
    <w:rsid w:val="78981DEC"/>
    <w:rsid w:val="789A082A"/>
    <w:rsid w:val="78B647F3"/>
    <w:rsid w:val="78E45BE4"/>
    <w:rsid w:val="797D7D56"/>
    <w:rsid w:val="7A47059C"/>
    <w:rsid w:val="7A5D7D7C"/>
    <w:rsid w:val="7A841F66"/>
    <w:rsid w:val="7AF23DDF"/>
    <w:rsid w:val="7AF57290"/>
    <w:rsid w:val="7B1E2C08"/>
    <w:rsid w:val="7B356089"/>
    <w:rsid w:val="7B5679AF"/>
    <w:rsid w:val="7B8739DE"/>
    <w:rsid w:val="7BB63779"/>
    <w:rsid w:val="7BE75552"/>
    <w:rsid w:val="7C0B54E7"/>
    <w:rsid w:val="7D287B50"/>
    <w:rsid w:val="7D4E7CAC"/>
    <w:rsid w:val="7D581350"/>
    <w:rsid w:val="7D803BD1"/>
    <w:rsid w:val="7D842425"/>
    <w:rsid w:val="7E2C6273"/>
    <w:rsid w:val="7E520305"/>
    <w:rsid w:val="7ED3303F"/>
    <w:rsid w:val="7F1F6F2A"/>
    <w:rsid w:val="7F59249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00A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jc w:val="both"/>
    </w:pPr>
    <w:rPr>
      <w:rFonts w:ascii="Times New Roman" w:eastAsia="宋体" w:hAnsi="Times New Roman"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a7">
    <w:name w:val="Balloon Text"/>
    <w:basedOn w:val="a"/>
    <w:link w:val="a8"/>
    <w:qFormat/>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qFormat/>
    <w:rPr>
      <w:sz w:val="21"/>
      <w:szCs w:val="21"/>
    </w:rPr>
  </w:style>
  <w:style w:type="table" w:styleId="ae">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8">
    <w:name w:val="批注框文本字符"/>
    <w:basedOn w:val="a0"/>
    <w:link w:val="a7"/>
    <w:qFormat/>
    <w:rPr>
      <w:kern w:val="2"/>
      <w:sz w:val="18"/>
      <w:szCs w:val="18"/>
    </w:rPr>
  </w:style>
  <w:style w:type="character" w:customStyle="1" w:styleId="ac">
    <w:name w:val="页眉字符"/>
    <w:basedOn w:val="a0"/>
    <w:link w:val="ab"/>
    <w:qFormat/>
    <w:rPr>
      <w:kern w:val="2"/>
      <w:sz w:val="18"/>
      <w:szCs w:val="18"/>
    </w:rPr>
  </w:style>
  <w:style w:type="character" w:customStyle="1" w:styleId="aa">
    <w:name w:val="页脚字符"/>
    <w:basedOn w:val="a0"/>
    <w:link w:val="a9"/>
    <w:qFormat/>
    <w:rPr>
      <w:kern w:val="2"/>
      <w:sz w:val="18"/>
      <w:szCs w:val="18"/>
    </w:rPr>
  </w:style>
  <w:style w:type="character" w:customStyle="1" w:styleId="a6">
    <w:name w:val="批注文字字符"/>
    <w:basedOn w:val="a0"/>
    <w:link w:val="a4"/>
    <w:qFormat/>
    <w:rPr>
      <w:kern w:val="2"/>
      <w:sz w:val="21"/>
      <w:szCs w:val="22"/>
    </w:rPr>
  </w:style>
  <w:style w:type="character" w:customStyle="1" w:styleId="a5">
    <w:name w:val="批注主题字符"/>
    <w:basedOn w:val="a6"/>
    <w:link w:val="a3"/>
    <w:qFormat/>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816F29-9841-3B4F-B538-4B6F7E529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2062</Words>
  <Characters>11757</Characters>
  <Application>Microsoft Macintosh Word</Application>
  <DocSecurity>0</DocSecurity>
  <Lines>97</Lines>
  <Paragraphs>27</Paragraphs>
  <ScaleCrop>false</ScaleCrop>
  <LinksUpToDate>false</LinksUpToDate>
  <CharactersWithSpaces>13792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dc:creator>
  <cp:lastModifiedBy>1961185600@qq.com</cp:lastModifiedBy>
  <cp:revision>3</cp:revision>
  <dcterms:created xsi:type="dcterms:W3CDTF">2018-07-12T03:05:00Z</dcterms:created>
  <dcterms:modified xsi:type="dcterms:W3CDTF">2018-07-12T03:07:00Z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